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5368B" w:rsidR="002A5593" w:rsidP="71416324" w:rsidRDefault="002A5593" w14:paraId="18584E51" w14:textId="4E4C950C">
      <w:pPr>
        <w:ind w:lef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1D4FD4C6">
        <w:drawing>
          <wp:inline wp14:editId="54E5E399" wp14:anchorId="520BE89B">
            <wp:extent cx="3800475" cy="2886075"/>
            <wp:effectExtent l="0" t="0" r="0" b="0"/>
            <wp:docPr id="626655528" name="" title=""/>
            <wp:cNvGraphicFramePr>
              <a:graphicFrameLocks noChangeAspect="1"/>
            </wp:cNvGraphicFramePr>
            <a:graphic>
              <a:graphicData uri="http://schemas.openxmlformats.org/drawingml/2006/picture">
                <pic:pic>
                  <pic:nvPicPr>
                    <pic:cNvPr id="0" name=""/>
                    <pic:cNvPicPr/>
                  </pic:nvPicPr>
                  <pic:blipFill>
                    <a:blip r:embed="R72bc8c3f06f042b5">
                      <a:extLst>
                        <a:ext xmlns:a="http://schemas.openxmlformats.org/drawingml/2006/main" uri="{28A0092B-C50C-407E-A947-70E740481C1C}">
                          <a14:useLocalDpi val="0"/>
                        </a:ext>
                      </a:extLst>
                    </a:blip>
                    <a:stretch>
                      <a:fillRect/>
                    </a:stretch>
                  </pic:blipFill>
                  <pic:spPr>
                    <a:xfrm>
                      <a:off x="0" y="0"/>
                      <a:ext cx="3800475" cy="2886075"/>
                    </a:xfrm>
                    <a:prstGeom prst="rect">
                      <a:avLst/>
                    </a:prstGeom>
                  </pic:spPr>
                </pic:pic>
              </a:graphicData>
            </a:graphic>
          </wp:inline>
        </w:drawing>
      </w:r>
    </w:p>
    <w:p w:rsidRPr="0095368B" w:rsidR="002A5593" w:rsidP="71416324" w:rsidRDefault="002A5593" w14:paraId="49E68C3C" w14:textId="498A3EE3">
      <w:pPr>
        <w:jc w:val="center"/>
        <w:rPr>
          <w:rFonts w:ascii="Aptos" w:hAnsi="Aptos" w:eastAsia="Aptos" w:cs="Aptos"/>
          <w:b w:val="0"/>
          <w:bCs w:val="0"/>
          <w:i w:val="0"/>
          <w:iCs w:val="0"/>
          <w:caps w:val="0"/>
          <w:smallCaps w:val="0"/>
          <w:noProof w:val="0"/>
          <w:color w:val="000000" w:themeColor="text1" w:themeTint="FF" w:themeShade="FF"/>
          <w:sz w:val="48"/>
          <w:szCs w:val="48"/>
          <w:lang w:val="en-US"/>
        </w:rPr>
      </w:pPr>
      <w:r w:rsidRPr="71416324" w:rsidR="1D4FD4C6">
        <w:rPr>
          <w:rFonts w:ascii="Aptos" w:hAnsi="Aptos" w:eastAsia="Aptos" w:cs="Aptos"/>
          <w:b w:val="1"/>
          <w:bCs w:val="1"/>
          <w:i w:val="0"/>
          <w:iCs w:val="0"/>
          <w:caps w:val="0"/>
          <w:smallCaps w:val="0"/>
          <w:noProof w:val="0"/>
          <w:color w:val="000000" w:themeColor="text1" w:themeTint="FF" w:themeShade="FF"/>
          <w:sz w:val="48"/>
          <w:szCs w:val="48"/>
          <w:lang w:val="en-US"/>
        </w:rPr>
        <w:t>Maintenance Manual</w:t>
      </w:r>
    </w:p>
    <w:p w:rsidRPr="0095368B" w:rsidR="002A5593" w:rsidP="71416324" w:rsidRDefault="002A5593" w14:paraId="64441D5B" w14:textId="3D9B9423">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71416324" w:rsidR="1D4FD4C6">
        <w:rPr>
          <w:rFonts w:ascii="Aptos" w:hAnsi="Aptos" w:eastAsia="Aptos" w:cs="Aptos"/>
          <w:b w:val="1"/>
          <w:bCs w:val="1"/>
          <w:i w:val="0"/>
          <w:iCs w:val="0"/>
          <w:caps w:val="0"/>
          <w:smallCaps w:val="0"/>
          <w:noProof w:val="0"/>
          <w:color w:val="000000" w:themeColor="text1" w:themeTint="FF" w:themeShade="FF"/>
          <w:sz w:val="24"/>
          <w:szCs w:val="24"/>
          <w:lang w:val="en-US"/>
        </w:rPr>
        <w:t>Senior Project</w:t>
      </w:r>
    </w:p>
    <w:p w:rsidRPr="0095368B" w:rsidR="002A5593" w:rsidP="71416324" w:rsidRDefault="002A5593" w14:paraId="4A836E1C" w14:textId="19B6AE2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71416324" w:rsidR="1D4FD4C6">
        <w:rPr>
          <w:rFonts w:ascii="Aptos" w:hAnsi="Aptos" w:eastAsia="Aptos" w:cs="Aptos"/>
          <w:b w:val="0"/>
          <w:bCs w:val="0"/>
          <w:i w:val="0"/>
          <w:iCs w:val="0"/>
          <w:caps w:val="0"/>
          <w:smallCaps w:val="0"/>
          <w:noProof w:val="0"/>
          <w:color w:val="000000" w:themeColor="text1" w:themeTint="FF" w:themeShade="FF"/>
          <w:sz w:val="24"/>
          <w:szCs w:val="24"/>
          <w:lang w:val="en-US"/>
        </w:rPr>
        <w:t xml:space="preserve">Tech Tutor </w:t>
      </w:r>
    </w:p>
    <w:p w:rsidRPr="0095368B" w:rsidR="002A5593" w:rsidP="71416324" w:rsidRDefault="002A5593" w14:paraId="41F64299" w14:textId="717628BD">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71416324" w:rsidR="1D4FD4C6">
        <w:rPr>
          <w:rFonts w:ascii="Aptos" w:hAnsi="Aptos" w:eastAsia="Aptos" w:cs="Aptos"/>
          <w:b w:val="1"/>
          <w:bCs w:val="1"/>
          <w:i w:val="0"/>
          <w:iCs w:val="0"/>
          <w:caps w:val="0"/>
          <w:smallCaps w:val="0"/>
          <w:noProof w:val="0"/>
          <w:color w:val="000000" w:themeColor="text1" w:themeTint="FF" w:themeShade="FF"/>
          <w:sz w:val="24"/>
          <w:szCs w:val="24"/>
          <w:lang w:val="en-US"/>
        </w:rPr>
        <w:t>Version</w:t>
      </w:r>
    </w:p>
    <w:p w:rsidRPr="0095368B" w:rsidR="002A5593" w:rsidP="71416324" w:rsidRDefault="002A5593" w14:paraId="701C62F6" w14:textId="35E9D03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71416324" w:rsidR="1D4FD4C6">
        <w:rPr>
          <w:rFonts w:ascii="Aptos" w:hAnsi="Aptos" w:eastAsia="Aptos" w:cs="Aptos"/>
          <w:b w:val="0"/>
          <w:bCs w:val="0"/>
          <w:i w:val="0"/>
          <w:iCs w:val="0"/>
          <w:caps w:val="0"/>
          <w:smallCaps w:val="0"/>
          <w:noProof w:val="0"/>
          <w:color w:val="000000" w:themeColor="text1" w:themeTint="FF" w:themeShade="FF"/>
          <w:sz w:val="24"/>
          <w:szCs w:val="24"/>
          <w:lang w:val="en-US"/>
        </w:rPr>
        <w:t>1.0</w:t>
      </w:r>
    </w:p>
    <w:p w:rsidRPr="0095368B" w:rsidR="002A5593" w:rsidP="71416324" w:rsidRDefault="002A5593" w14:paraId="14848838" w14:textId="09247CCE">
      <w:pPr>
        <w:rPr>
          <w:rFonts w:ascii="Aptos" w:hAnsi="Aptos" w:eastAsia="Aptos" w:cs="Aptos"/>
          <w:b w:val="0"/>
          <w:bCs w:val="0"/>
          <w:i w:val="0"/>
          <w:iCs w:val="0"/>
          <w:caps w:val="0"/>
          <w:smallCaps w:val="0"/>
          <w:noProof w:val="0"/>
          <w:color w:val="000000" w:themeColor="text1" w:themeTint="FF" w:themeShade="FF"/>
          <w:sz w:val="24"/>
          <w:szCs w:val="24"/>
          <w:lang w:val="en-US"/>
        </w:rPr>
      </w:pPr>
    </w:p>
    <w:p w:rsidRPr="0095368B" w:rsidR="002A5593" w:rsidP="71416324" w:rsidRDefault="002A5593" w14:paraId="655EFBEB" w14:textId="4860D93E">
      <w:pPr>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71416324" w:rsidR="1D4FD4C6">
        <w:rPr>
          <w:rFonts w:ascii="Aptos" w:hAnsi="Aptos" w:eastAsia="Aptos" w:cs="Aptos"/>
          <w:b w:val="1"/>
          <w:bCs w:val="1"/>
          <w:i w:val="0"/>
          <w:iCs w:val="0"/>
          <w:caps w:val="0"/>
          <w:smallCaps w:val="0"/>
          <w:noProof w:val="0"/>
          <w:color w:val="000000" w:themeColor="text1" w:themeTint="FF" w:themeShade="FF"/>
          <w:sz w:val="32"/>
          <w:szCs w:val="32"/>
          <w:lang w:val="en-US"/>
        </w:rPr>
        <w:t>Product Owner</w:t>
      </w:r>
    </w:p>
    <w:p w:rsidRPr="0095368B" w:rsidR="002A5593" w:rsidP="71416324" w:rsidRDefault="002A5593" w14:paraId="16949B02" w14:textId="10E65D7B">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71416324" w:rsidR="1D4FD4C6">
        <w:rPr>
          <w:rFonts w:ascii="Arial" w:hAnsi="Arial" w:eastAsia="Arial" w:cs="Arial"/>
          <w:b w:val="0"/>
          <w:bCs w:val="0"/>
          <w:i w:val="0"/>
          <w:iCs w:val="0"/>
          <w:caps w:val="0"/>
          <w:smallCaps w:val="0"/>
          <w:noProof w:val="0"/>
          <w:color w:val="000000" w:themeColor="text1" w:themeTint="FF" w:themeShade="FF"/>
          <w:sz w:val="24"/>
          <w:szCs w:val="24"/>
          <w:lang w:val="en-US"/>
        </w:rPr>
        <w:t>Mathew Brimberry</w:t>
      </w:r>
    </w:p>
    <w:p w:rsidRPr="0095368B" w:rsidR="002A5593" w:rsidP="71416324" w:rsidRDefault="002A5593" w14:paraId="64191686" w14:textId="206B1E79">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71416324" w:rsidR="1D4FD4C6">
        <w:rPr>
          <w:rFonts w:ascii="Arial" w:hAnsi="Arial" w:eastAsia="Arial" w:cs="Arial"/>
          <w:b w:val="0"/>
          <w:bCs w:val="0"/>
          <w:i w:val="0"/>
          <w:iCs w:val="0"/>
          <w:caps w:val="0"/>
          <w:smallCaps w:val="0"/>
          <w:noProof w:val="0"/>
          <w:color w:val="000000" w:themeColor="text1" w:themeTint="FF" w:themeShade="FF"/>
          <w:sz w:val="24"/>
          <w:szCs w:val="24"/>
          <w:lang w:val="en-US"/>
        </w:rPr>
        <w:t>San Juan Unified School District</w:t>
      </w:r>
    </w:p>
    <w:p w:rsidRPr="0095368B" w:rsidR="002A5593" w:rsidP="71416324" w:rsidRDefault="002A5593" w14:paraId="58828299" w14:textId="18398916">
      <w:pPr>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71416324" w:rsidR="1D4FD4C6">
        <w:rPr>
          <w:rFonts w:ascii="Arial" w:hAnsi="Arial" w:eastAsia="Arial" w:cs="Arial"/>
          <w:b w:val="1"/>
          <w:bCs w:val="1"/>
          <w:i w:val="0"/>
          <w:iCs w:val="0"/>
          <w:caps w:val="0"/>
          <w:smallCaps w:val="0"/>
          <w:noProof w:val="0"/>
          <w:color w:val="000000" w:themeColor="text1" w:themeTint="FF" w:themeShade="FF"/>
          <w:sz w:val="28"/>
          <w:szCs w:val="28"/>
          <w:lang w:val="en-US"/>
        </w:rPr>
        <w:t>Team Byte Brigade</w:t>
      </w:r>
    </w:p>
    <w:p w:rsidRPr="0095368B" w:rsidR="002A5593" w:rsidP="71416324" w:rsidRDefault="002A5593" w14:paraId="20233053" w14:textId="3C81E742">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71416324" w:rsidR="6E48645B">
        <w:rPr>
          <w:rFonts w:ascii="Arial" w:hAnsi="Arial" w:eastAsia="Arial" w:cs="Arial"/>
          <w:b w:val="0"/>
          <w:bCs w:val="0"/>
          <w:i w:val="0"/>
          <w:iCs w:val="0"/>
          <w:caps w:val="0"/>
          <w:smallCaps w:val="0"/>
          <w:noProof w:val="0"/>
          <w:color w:val="000000" w:themeColor="text1" w:themeTint="FF" w:themeShade="FF"/>
          <w:sz w:val="22"/>
          <w:szCs w:val="22"/>
          <w:lang w:val="en-US"/>
        </w:rPr>
        <w:t>Angelo Karam</w:t>
      </w:r>
    </w:p>
    <w:p w:rsidRPr="0095368B" w:rsidR="002A5593" w:rsidP="71416324" w:rsidRDefault="002A5593" w14:paraId="1FF003F7" w14:textId="1C7AE065">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71416324" w:rsidR="6E48645B">
        <w:rPr>
          <w:rFonts w:ascii="Arial" w:hAnsi="Arial" w:eastAsia="Arial" w:cs="Arial"/>
          <w:b w:val="0"/>
          <w:bCs w:val="0"/>
          <w:i w:val="0"/>
          <w:iCs w:val="0"/>
          <w:caps w:val="0"/>
          <w:smallCaps w:val="0"/>
          <w:noProof w:val="0"/>
          <w:color w:val="000000" w:themeColor="text1" w:themeTint="FF" w:themeShade="FF"/>
          <w:sz w:val="22"/>
          <w:szCs w:val="22"/>
          <w:lang w:val="en-US"/>
        </w:rPr>
        <w:t>Joshua Grindstaff</w:t>
      </w:r>
    </w:p>
    <w:p w:rsidRPr="0095368B" w:rsidR="002A5593" w:rsidP="71416324" w:rsidRDefault="002A5593" w14:paraId="33F3D7E1" w14:textId="5878041D">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71416324" w:rsidR="6E48645B">
        <w:rPr>
          <w:rFonts w:ascii="Arial" w:hAnsi="Arial" w:eastAsia="Arial" w:cs="Arial"/>
          <w:b w:val="0"/>
          <w:bCs w:val="0"/>
          <w:i w:val="0"/>
          <w:iCs w:val="0"/>
          <w:caps w:val="0"/>
          <w:smallCaps w:val="0"/>
          <w:noProof w:val="0"/>
          <w:color w:val="000000" w:themeColor="text1" w:themeTint="FF" w:themeShade="FF"/>
          <w:sz w:val="22"/>
          <w:szCs w:val="22"/>
          <w:lang w:val="en-US"/>
        </w:rPr>
        <w:t>Ryan Naveira</w:t>
      </w:r>
    </w:p>
    <w:p w:rsidRPr="0095368B" w:rsidR="002A5593" w:rsidP="71416324" w:rsidRDefault="002A5593" w14:paraId="2173FBBC" w14:textId="526DC46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71416324" w:rsidR="6E48645B">
        <w:rPr>
          <w:rFonts w:ascii="Arial" w:hAnsi="Arial" w:eastAsia="Arial" w:cs="Arial"/>
          <w:b w:val="0"/>
          <w:bCs w:val="0"/>
          <w:i w:val="0"/>
          <w:iCs w:val="0"/>
          <w:caps w:val="0"/>
          <w:smallCaps w:val="0"/>
          <w:noProof w:val="0"/>
          <w:color w:val="000000" w:themeColor="text1" w:themeTint="FF" w:themeShade="FF"/>
          <w:sz w:val="22"/>
          <w:szCs w:val="22"/>
          <w:lang w:val="en-US"/>
        </w:rPr>
        <w:t>Austin Nolte</w:t>
      </w:r>
    </w:p>
    <w:p w:rsidRPr="0095368B" w:rsidR="002A5593" w:rsidP="71416324" w:rsidRDefault="002A5593" w14:paraId="596E3185" w14:textId="3E0060C0">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71416324" w:rsidR="6E48645B">
        <w:rPr>
          <w:rFonts w:ascii="Arial" w:hAnsi="Arial" w:eastAsia="Arial" w:cs="Arial"/>
          <w:b w:val="0"/>
          <w:bCs w:val="0"/>
          <w:i w:val="0"/>
          <w:iCs w:val="0"/>
          <w:caps w:val="0"/>
          <w:smallCaps w:val="0"/>
          <w:noProof w:val="0"/>
          <w:color w:val="000000" w:themeColor="text1" w:themeTint="FF" w:themeShade="FF"/>
          <w:sz w:val="22"/>
          <w:szCs w:val="22"/>
          <w:lang w:val="en-US"/>
        </w:rPr>
        <w:t>Jacob Sherer</w:t>
      </w:r>
      <w:r>
        <w:br/>
      </w:r>
      <w:r w:rsidRPr="71416324" w:rsidR="6E48645B">
        <w:rPr>
          <w:rFonts w:ascii="Arial" w:hAnsi="Arial" w:eastAsia="Arial" w:cs="Arial"/>
          <w:b w:val="0"/>
          <w:bCs w:val="0"/>
          <w:i w:val="0"/>
          <w:iCs w:val="0"/>
          <w:caps w:val="0"/>
          <w:smallCaps w:val="0"/>
          <w:noProof w:val="0"/>
          <w:color w:val="000000" w:themeColor="text1" w:themeTint="FF" w:themeShade="FF"/>
          <w:sz w:val="22"/>
          <w:szCs w:val="22"/>
          <w:lang w:val="en-US"/>
        </w:rPr>
        <w:t xml:space="preserve"> Collin Dunkle</w:t>
      </w:r>
    </w:p>
    <w:p w:rsidRPr="0095368B" w:rsidR="002A5593" w:rsidP="71416324" w:rsidRDefault="002A5593" w14:paraId="4DAB4118" w14:textId="52C889ED">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71416324" w:rsidR="6E48645B">
        <w:rPr>
          <w:rFonts w:ascii="Arial" w:hAnsi="Arial" w:eastAsia="Arial" w:cs="Arial"/>
          <w:b w:val="0"/>
          <w:bCs w:val="0"/>
          <w:i w:val="0"/>
          <w:iCs w:val="0"/>
          <w:caps w:val="0"/>
          <w:smallCaps w:val="0"/>
          <w:noProof w:val="0"/>
          <w:color w:val="000000" w:themeColor="text1" w:themeTint="FF" w:themeShade="FF"/>
          <w:sz w:val="22"/>
          <w:szCs w:val="22"/>
          <w:lang w:val="en-US"/>
        </w:rPr>
        <w:t>Joaquim Pedroza</w:t>
      </w:r>
    </w:p>
    <w:p w:rsidRPr="0095368B" w:rsidR="002A5593" w:rsidP="71416324" w:rsidRDefault="002A5593" w14:paraId="4081F661" w14:textId="7DBF492F">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71416324" w:rsidR="6E48645B">
        <w:rPr>
          <w:rFonts w:ascii="Arial" w:hAnsi="Arial" w:eastAsia="Arial" w:cs="Arial"/>
          <w:b w:val="0"/>
          <w:bCs w:val="0"/>
          <w:i w:val="0"/>
          <w:iCs w:val="0"/>
          <w:caps w:val="0"/>
          <w:smallCaps w:val="0"/>
          <w:noProof w:val="0"/>
          <w:color w:val="000000" w:themeColor="text1" w:themeTint="FF" w:themeShade="FF"/>
          <w:sz w:val="22"/>
          <w:szCs w:val="22"/>
          <w:lang w:val="en-US"/>
        </w:rPr>
        <w:t>Chisom Iwunze</w:t>
      </w:r>
    </w:p>
    <w:p w:rsidRPr="0095368B" w:rsidR="002A5593" w:rsidP="71416324" w:rsidRDefault="002A5593" w14:paraId="5C6F5FDB" w14:textId="491473E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Pr="0095368B" w:rsidR="002A5593" w:rsidP="71416324" w:rsidRDefault="002A5593" w14:paraId="2DDB86C4" w14:textId="1ACC1B70">
      <w:pPr>
        <w:pStyle w:val="Normal"/>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002A5593" w:rsidP="5B6933D9" w:rsidRDefault="002A5593" w14:paraId="59CDE0F9" w14:textId="77777777">
      <w:pPr>
        <w:rPr>
          <w:rFonts w:ascii="Calibri" w:hAnsi="Calibri" w:eastAsia="Calibri" w:cs="Calibri" w:asciiTheme="minorAscii" w:hAnsiTheme="minorAscii" w:eastAsiaTheme="minorAscii" w:cstheme="minorAscii"/>
          <w:b w:val="1"/>
          <w:bCs w:val="1"/>
          <w:sz w:val="24"/>
          <w:szCs w:val="24"/>
        </w:rPr>
      </w:pPr>
      <w:r w:rsidRPr="5B6933D9">
        <w:rPr>
          <w:rFonts w:ascii="Calibri" w:hAnsi="Calibri" w:eastAsia="Calibri" w:cs="Calibri" w:asciiTheme="minorAscii" w:hAnsiTheme="minorAscii" w:eastAsiaTheme="minorAscii" w:cstheme="minorAscii"/>
          <w:b w:val="1"/>
          <w:bCs w:val="1"/>
          <w:sz w:val="24"/>
          <w:szCs w:val="24"/>
        </w:rPr>
        <w:br w:type="page"/>
      </w:r>
    </w:p>
    <w:p w:rsidR="002A5593" w:rsidP="5B6933D9" w:rsidRDefault="007A4444" w14:paraId="4A3C8D25" w14:textId="1620FC25">
      <w:pPr>
        <w:rPr>
          <w:rFonts w:ascii="Calibri" w:hAnsi="Calibri" w:eastAsia="Calibri" w:cs="Calibri" w:asciiTheme="minorAscii" w:hAnsiTheme="minorAscii" w:eastAsiaTheme="minorAscii" w:cstheme="minorAscii"/>
          <w:sz w:val="24"/>
          <w:szCs w:val="24"/>
        </w:rPr>
      </w:pPr>
      <w:r w:rsidRPr="5B6933D9" w:rsidR="007A4444">
        <w:rPr>
          <w:rFonts w:ascii="Calibri" w:hAnsi="Calibri" w:eastAsia="Calibri" w:cs="Calibri" w:asciiTheme="minorAscii" w:hAnsiTheme="minorAscii" w:eastAsiaTheme="minorAscii" w:cstheme="minorAscii"/>
          <w:b w:val="1"/>
          <w:bCs w:val="1"/>
          <w:sz w:val="24"/>
          <w:szCs w:val="24"/>
        </w:rPr>
        <w:t>TABLE OF CONTENTS</w:t>
      </w:r>
      <w:r w:rsidRPr="5B6933D9" w:rsidR="007A4444">
        <w:rPr>
          <w:rFonts w:ascii="Calibri" w:hAnsi="Calibri" w:eastAsia="Calibri" w:cs="Calibri" w:asciiTheme="minorAscii" w:hAnsiTheme="minorAscii" w:eastAsiaTheme="minorAscii" w:cstheme="minorAscii"/>
          <w:sz w:val="24"/>
          <w:szCs w:val="24"/>
        </w:rPr>
        <w:t xml:space="preserve"> </w:t>
      </w:r>
    </w:p>
    <w:sdt>
      <w:sdtPr>
        <w:id w:val="1437791104"/>
        <w:docPartObj>
          <w:docPartGallery w:val="Table of Contents"/>
          <w:docPartUnique/>
        </w:docPartObj>
      </w:sdtPr>
      <w:sdtContent>
        <w:p w:rsidR="5B6933D9" w:rsidP="5B6933D9" w:rsidRDefault="5B6933D9" w14:paraId="0FFDDB38" w14:textId="6C7F793C">
          <w:pPr>
            <w:pStyle w:val="TOC2"/>
            <w:tabs>
              <w:tab w:val="right" w:leader="dot" w:pos="9360"/>
            </w:tabs>
            <w:bidi w:val="0"/>
            <w:rPr>
              <w:rStyle w:val="Hyperlink"/>
            </w:rPr>
          </w:pPr>
          <w:r>
            <w:fldChar w:fldCharType="begin"/>
          </w:r>
          <w:r>
            <w:instrText xml:space="preserve">TOC \o "1-9" \z \u \h</w:instrText>
          </w:r>
          <w:r>
            <w:fldChar w:fldCharType="separate"/>
          </w:r>
          <w:hyperlink w:anchor="_Toc692765705">
            <w:r w:rsidRPr="5B6933D9" w:rsidR="5B6933D9">
              <w:rPr>
                <w:rStyle w:val="Hyperlink"/>
              </w:rPr>
              <w:t>Introduction</w:t>
            </w:r>
            <w:r>
              <w:tab/>
            </w:r>
            <w:r>
              <w:fldChar w:fldCharType="begin"/>
            </w:r>
            <w:r>
              <w:instrText xml:space="preserve">PAGEREF _Toc692765705 \h</w:instrText>
            </w:r>
            <w:r>
              <w:fldChar w:fldCharType="separate"/>
            </w:r>
            <w:r w:rsidRPr="5B6933D9" w:rsidR="5B6933D9">
              <w:rPr>
                <w:rStyle w:val="Hyperlink"/>
              </w:rPr>
              <w:t>2</w:t>
            </w:r>
            <w:r>
              <w:fldChar w:fldCharType="end"/>
            </w:r>
          </w:hyperlink>
        </w:p>
        <w:p w:rsidR="5B6933D9" w:rsidP="5B6933D9" w:rsidRDefault="5B6933D9" w14:paraId="687781FA" w14:textId="49E05EAB">
          <w:pPr>
            <w:pStyle w:val="TOC2"/>
            <w:tabs>
              <w:tab w:val="right" w:leader="dot" w:pos="9360"/>
            </w:tabs>
            <w:bidi w:val="0"/>
            <w:rPr>
              <w:rStyle w:val="Hyperlink"/>
            </w:rPr>
          </w:pPr>
          <w:hyperlink w:anchor="_Toc1115421721">
            <w:r w:rsidRPr="5B6933D9" w:rsidR="5B6933D9">
              <w:rPr>
                <w:rStyle w:val="Hyperlink"/>
              </w:rPr>
              <w:t>Implementation of Tools and Technologies</w:t>
            </w:r>
            <w:r>
              <w:tab/>
            </w:r>
            <w:r>
              <w:fldChar w:fldCharType="begin"/>
            </w:r>
            <w:r>
              <w:instrText xml:space="preserve">PAGEREF _Toc1115421721 \h</w:instrText>
            </w:r>
            <w:r>
              <w:fldChar w:fldCharType="separate"/>
            </w:r>
            <w:r w:rsidRPr="5B6933D9" w:rsidR="5B6933D9">
              <w:rPr>
                <w:rStyle w:val="Hyperlink"/>
              </w:rPr>
              <w:t>3</w:t>
            </w:r>
            <w:r>
              <w:fldChar w:fldCharType="end"/>
            </w:r>
          </w:hyperlink>
        </w:p>
        <w:p w:rsidR="5B6933D9" w:rsidP="5B6933D9" w:rsidRDefault="5B6933D9" w14:paraId="145050D0" w14:textId="4FC33DCE">
          <w:pPr>
            <w:pStyle w:val="TOC5"/>
            <w:tabs>
              <w:tab w:val="right" w:leader="dot" w:pos="9360"/>
            </w:tabs>
            <w:bidi w:val="0"/>
            <w:rPr>
              <w:rStyle w:val="Hyperlink"/>
            </w:rPr>
          </w:pPr>
          <w:hyperlink w:anchor="_Toc1641901880">
            <w:r w:rsidRPr="5B6933D9" w:rsidR="5B6933D9">
              <w:rPr>
                <w:rStyle w:val="Hyperlink"/>
              </w:rPr>
              <w:t>Programing languages Used, libraries, frameworks SDK's</w:t>
            </w:r>
            <w:r>
              <w:tab/>
            </w:r>
            <w:r>
              <w:fldChar w:fldCharType="begin"/>
            </w:r>
            <w:r>
              <w:instrText xml:space="preserve">PAGEREF _Toc1641901880 \h</w:instrText>
            </w:r>
            <w:r>
              <w:fldChar w:fldCharType="separate"/>
            </w:r>
            <w:r w:rsidRPr="5B6933D9" w:rsidR="5B6933D9">
              <w:rPr>
                <w:rStyle w:val="Hyperlink"/>
              </w:rPr>
              <w:t>4</w:t>
            </w:r>
            <w:r>
              <w:fldChar w:fldCharType="end"/>
            </w:r>
          </w:hyperlink>
        </w:p>
        <w:p w:rsidR="5B6933D9" w:rsidP="5B6933D9" w:rsidRDefault="5B6933D9" w14:paraId="5DA6AE17" w14:textId="7CC8751F">
          <w:pPr>
            <w:pStyle w:val="TOC5"/>
            <w:tabs>
              <w:tab w:val="right" w:leader="dot" w:pos="9360"/>
            </w:tabs>
            <w:bidi w:val="0"/>
            <w:rPr>
              <w:rStyle w:val="Hyperlink"/>
            </w:rPr>
          </w:pPr>
          <w:hyperlink w:anchor="_Toc923558393">
            <w:r w:rsidRPr="5B6933D9" w:rsidR="5B6933D9">
              <w:rPr>
                <w:rStyle w:val="Hyperlink"/>
              </w:rPr>
              <w:t>Database</w:t>
            </w:r>
            <w:r>
              <w:tab/>
            </w:r>
            <w:r>
              <w:fldChar w:fldCharType="begin"/>
            </w:r>
            <w:r>
              <w:instrText xml:space="preserve">PAGEREF _Toc923558393 \h</w:instrText>
            </w:r>
            <w:r>
              <w:fldChar w:fldCharType="separate"/>
            </w:r>
            <w:r w:rsidRPr="5B6933D9" w:rsidR="5B6933D9">
              <w:rPr>
                <w:rStyle w:val="Hyperlink"/>
              </w:rPr>
              <w:t>4</w:t>
            </w:r>
            <w:r>
              <w:fldChar w:fldCharType="end"/>
            </w:r>
          </w:hyperlink>
        </w:p>
        <w:p w:rsidR="5B6933D9" w:rsidP="5B6933D9" w:rsidRDefault="5B6933D9" w14:paraId="7491B956" w14:textId="003BB611">
          <w:pPr>
            <w:pStyle w:val="TOC5"/>
            <w:tabs>
              <w:tab w:val="right" w:leader="dot" w:pos="9360"/>
            </w:tabs>
            <w:bidi w:val="0"/>
            <w:rPr>
              <w:rStyle w:val="Hyperlink"/>
            </w:rPr>
          </w:pPr>
          <w:hyperlink w:anchor="_Toc1691776677">
            <w:r w:rsidRPr="5B6933D9" w:rsidR="5B6933D9">
              <w:rPr>
                <w:rStyle w:val="Hyperlink"/>
              </w:rPr>
              <w:t>Payment Services or other API's</w:t>
            </w:r>
            <w:r>
              <w:tab/>
            </w:r>
            <w:r>
              <w:fldChar w:fldCharType="begin"/>
            </w:r>
            <w:r>
              <w:instrText xml:space="preserve">PAGEREF _Toc1691776677 \h</w:instrText>
            </w:r>
            <w:r>
              <w:fldChar w:fldCharType="separate"/>
            </w:r>
            <w:r w:rsidRPr="5B6933D9" w:rsidR="5B6933D9">
              <w:rPr>
                <w:rStyle w:val="Hyperlink"/>
              </w:rPr>
              <w:t>4</w:t>
            </w:r>
            <w:r>
              <w:fldChar w:fldCharType="end"/>
            </w:r>
          </w:hyperlink>
        </w:p>
        <w:p w:rsidR="5B6933D9" w:rsidP="5B6933D9" w:rsidRDefault="5B6933D9" w14:paraId="266400AD" w14:textId="5F892E8C">
          <w:pPr>
            <w:pStyle w:val="TOC2"/>
            <w:tabs>
              <w:tab w:val="right" w:leader="dot" w:pos="9360"/>
            </w:tabs>
            <w:bidi w:val="0"/>
            <w:rPr>
              <w:rStyle w:val="Hyperlink"/>
            </w:rPr>
          </w:pPr>
          <w:hyperlink w:anchor="_Toc1066048627">
            <w:r w:rsidRPr="5B6933D9" w:rsidR="5B6933D9">
              <w:rPr>
                <w:rStyle w:val="Hyperlink"/>
              </w:rPr>
              <w:t>Runbook</w:t>
            </w:r>
            <w:r>
              <w:tab/>
            </w:r>
            <w:r>
              <w:fldChar w:fldCharType="begin"/>
            </w:r>
            <w:r>
              <w:instrText xml:space="preserve">PAGEREF _Toc1066048627 \h</w:instrText>
            </w:r>
            <w:r>
              <w:fldChar w:fldCharType="separate"/>
            </w:r>
            <w:r w:rsidRPr="5B6933D9" w:rsidR="5B6933D9">
              <w:rPr>
                <w:rStyle w:val="Hyperlink"/>
              </w:rPr>
              <w:t>5</w:t>
            </w:r>
            <w:r>
              <w:fldChar w:fldCharType="end"/>
            </w:r>
          </w:hyperlink>
        </w:p>
        <w:p w:rsidR="5B6933D9" w:rsidP="5B6933D9" w:rsidRDefault="5B6933D9" w14:paraId="0EC9ED25" w14:textId="22EE6EC3">
          <w:pPr>
            <w:pStyle w:val="TOC3"/>
            <w:tabs>
              <w:tab w:val="right" w:leader="dot" w:pos="9360"/>
            </w:tabs>
            <w:bidi w:val="0"/>
            <w:rPr>
              <w:rStyle w:val="Hyperlink"/>
            </w:rPr>
          </w:pPr>
          <w:hyperlink w:anchor="_Toc1294159372">
            <w:r w:rsidRPr="5B6933D9" w:rsidR="5B6933D9">
              <w:rPr>
                <w:rStyle w:val="Hyperlink"/>
              </w:rPr>
              <w:t>Steps for Development</w:t>
            </w:r>
            <w:r>
              <w:tab/>
            </w:r>
            <w:r>
              <w:fldChar w:fldCharType="begin"/>
            </w:r>
            <w:r>
              <w:instrText xml:space="preserve">PAGEREF _Toc1294159372 \h</w:instrText>
            </w:r>
            <w:r>
              <w:fldChar w:fldCharType="separate"/>
            </w:r>
            <w:r w:rsidRPr="5B6933D9" w:rsidR="5B6933D9">
              <w:rPr>
                <w:rStyle w:val="Hyperlink"/>
              </w:rPr>
              <w:t>6</w:t>
            </w:r>
            <w:r>
              <w:fldChar w:fldCharType="end"/>
            </w:r>
          </w:hyperlink>
        </w:p>
        <w:p w:rsidR="5B6933D9" w:rsidP="5B6933D9" w:rsidRDefault="5B6933D9" w14:paraId="5C8428A0" w14:textId="72E9A381">
          <w:pPr>
            <w:pStyle w:val="TOC4"/>
            <w:tabs>
              <w:tab w:val="right" w:leader="dot" w:pos="9360"/>
            </w:tabs>
            <w:bidi w:val="0"/>
            <w:rPr>
              <w:rStyle w:val="Hyperlink"/>
            </w:rPr>
          </w:pPr>
          <w:hyperlink w:anchor="_Toc448171908">
            <w:r w:rsidRPr="5B6933D9" w:rsidR="5B6933D9">
              <w:rPr>
                <w:rStyle w:val="Hyperlink"/>
              </w:rPr>
              <w:t>Step 1: Supported OS’s</w:t>
            </w:r>
            <w:r>
              <w:tab/>
            </w:r>
            <w:r>
              <w:fldChar w:fldCharType="begin"/>
            </w:r>
            <w:r>
              <w:instrText xml:space="preserve">PAGEREF _Toc448171908 \h</w:instrText>
            </w:r>
            <w:r>
              <w:fldChar w:fldCharType="separate"/>
            </w:r>
            <w:r w:rsidRPr="5B6933D9" w:rsidR="5B6933D9">
              <w:rPr>
                <w:rStyle w:val="Hyperlink"/>
              </w:rPr>
              <w:t>6</w:t>
            </w:r>
            <w:r>
              <w:fldChar w:fldCharType="end"/>
            </w:r>
          </w:hyperlink>
        </w:p>
        <w:p w:rsidR="5B6933D9" w:rsidP="5B6933D9" w:rsidRDefault="5B6933D9" w14:paraId="2788B7BD" w14:textId="251083DD">
          <w:pPr>
            <w:pStyle w:val="TOC4"/>
            <w:tabs>
              <w:tab w:val="right" w:leader="dot" w:pos="9360"/>
            </w:tabs>
            <w:bidi w:val="0"/>
            <w:rPr>
              <w:rStyle w:val="Hyperlink"/>
            </w:rPr>
          </w:pPr>
          <w:hyperlink w:anchor="_Toc1744355197">
            <w:r w:rsidRPr="5B6933D9" w:rsidR="5B6933D9">
              <w:rPr>
                <w:rStyle w:val="Hyperlink"/>
              </w:rPr>
              <w:t>Step 2: Installing Python</w:t>
            </w:r>
            <w:r>
              <w:tab/>
            </w:r>
            <w:r>
              <w:fldChar w:fldCharType="begin"/>
            </w:r>
            <w:r>
              <w:instrText xml:space="preserve">PAGEREF _Toc1744355197 \h</w:instrText>
            </w:r>
            <w:r>
              <w:fldChar w:fldCharType="separate"/>
            </w:r>
            <w:r w:rsidRPr="5B6933D9" w:rsidR="5B6933D9">
              <w:rPr>
                <w:rStyle w:val="Hyperlink"/>
              </w:rPr>
              <w:t>6</w:t>
            </w:r>
            <w:r>
              <w:fldChar w:fldCharType="end"/>
            </w:r>
          </w:hyperlink>
        </w:p>
        <w:p w:rsidR="5B6933D9" w:rsidP="5B6933D9" w:rsidRDefault="5B6933D9" w14:paraId="756F3C59" w14:textId="60A9A04F">
          <w:pPr>
            <w:pStyle w:val="TOC4"/>
            <w:tabs>
              <w:tab w:val="right" w:leader="dot" w:pos="9360"/>
            </w:tabs>
            <w:bidi w:val="0"/>
            <w:rPr>
              <w:rStyle w:val="Hyperlink"/>
            </w:rPr>
          </w:pPr>
          <w:hyperlink w:anchor="_Toc1920193200">
            <w:r w:rsidRPr="5B6933D9" w:rsidR="5B6933D9">
              <w:rPr>
                <w:rStyle w:val="Hyperlink"/>
              </w:rPr>
              <w:t>Step 3: Installing python packages necessary for development.</w:t>
            </w:r>
            <w:r>
              <w:tab/>
            </w:r>
            <w:r>
              <w:fldChar w:fldCharType="begin"/>
            </w:r>
            <w:r>
              <w:instrText xml:space="preserve">PAGEREF _Toc1920193200 \h</w:instrText>
            </w:r>
            <w:r>
              <w:fldChar w:fldCharType="separate"/>
            </w:r>
            <w:r w:rsidRPr="5B6933D9" w:rsidR="5B6933D9">
              <w:rPr>
                <w:rStyle w:val="Hyperlink"/>
              </w:rPr>
              <w:t>7</w:t>
            </w:r>
            <w:r>
              <w:fldChar w:fldCharType="end"/>
            </w:r>
          </w:hyperlink>
        </w:p>
        <w:p w:rsidR="5B6933D9" w:rsidP="5B6933D9" w:rsidRDefault="5B6933D9" w14:paraId="133D4BAD" w14:textId="4E385D4D">
          <w:pPr>
            <w:pStyle w:val="TOC4"/>
            <w:tabs>
              <w:tab w:val="right" w:leader="dot" w:pos="9360"/>
            </w:tabs>
            <w:bidi w:val="0"/>
            <w:rPr>
              <w:rStyle w:val="Hyperlink"/>
            </w:rPr>
          </w:pPr>
          <w:hyperlink w:anchor="_Toc1570098709">
            <w:r w:rsidRPr="5B6933D9" w:rsidR="5B6933D9">
              <w:rPr>
                <w:rStyle w:val="Hyperlink"/>
              </w:rPr>
              <w:t>Step 4: Troubleshooting</w:t>
            </w:r>
            <w:r>
              <w:tab/>
            </w:r>
            <w:r>
              <w:fldChar w:fldCharType="begin"/>
            </w:r>
            <w:r>
              <w:instrText xml:space="preserve">PAGEREF _Toc1570098709 \h</w:instrText>
            </w:r>
            <w:r>
              <w:fldChar w:fldCharType="separate"/>
            </w:r>
            <w:r w:rsidRPr="5B6933D9" w:rsidR="5B6933D9">
              <w:rPr>
                <w:rStyle w:val="Hyperlink"/>
              </w:rPr>
              <w:t>8</w:t>
            </w:r>
            <w:r>
              <w:fldChar w:fldCharType="end"/>
            </w:r>
          </w:hyperlink>
        </w:p>
        <w:p w:rsidR="5B6933D9" w:rsidP="5B6933D9" w:rsidRDefault="5B6933D9" w14:paraId="6B804183" w14:textId="2C74F7C2">
          <w:pPr>
            <w:pStyle w:val="TOC2"/>
            <w:tabs>
              <w:tab w:val="right" w:leader="dot" w:pos="9360"/>
            </w:tabs>
            <w:bidi w:val="0"/>
            <w:rPr>
              <w:rStyle w:val="Hyperlink"/>
            </w:rPr>
          </w:pPr>
          <w:hyperlink w:anchor="_Toc1158265439">
            <w:r w:rsidRPr="5B6933D9" w:rsidR="5B6933D9">
              <w:rPr>
                <w:rStyle w:val="Hyperlink"/>
              </w:rPr>
              <w:t>Deployment</w:t>
            </w:r>
            <w:r>
              <w:tab/>
            </w:r>
            <w:r>
              <w:fldChar w:fldCharType="begin"/>
            </w:r>
            <w:r>
              <w:instrText xml:space="preserve">PAGEREF _Toc1158265439 \h</w:instrText>
            </w:r>
            <w:r>
              <w:fldChar w:fldCharType="separate"/>
            </w:r>
            <w:r w:rsidRPr="5B6933D9" w:rsidR="5B6933D9">
              <w:rPr>
                <w:rStyle w:val="Hyperlink"/>
              </w:rPr>
              <w:t>9</w:t>
            </w:r>
            <w:r>
              <w:fldChar w:fldCharType="end"/>
            </w:r>
          </w:hyperlink>
        </w:p>
        <w:p w:rsidR="5B6933D9" w:rsidP="5B6933D9" w:rsidRDefault="5B6933D9" w14:paraId="4BC1765A" w14:textId="0F24E7B8">
          <w:pPr>
            <w:pStyle w:val="TOC3"/>
            <w:tabs>
              <w:tab w:val="right" w:leader="dot" w:pos="9360"/>
            </w:tabs>
            <w:bidi w:val="0"/>
            <w:rPr>
              <w:rStyle w:val="Hyperlink"/>
            </w:rPr>
          </w:pPr>
          <w:hyperlink w:anchor="_Toc93713147">
            <w:r w:rsidRPr="5B6933D9" w:rsidR="5B6933D9">
              <w:rPr>
                <w:rStyle w:val="Hyperlink"/>
              </w:rPr>
              <w:t>User interaction</w:t>
            </w:r>
            <w:r>
              <w:tab/>
            </w:r>
            <w:r>
              <w:fldChar w:fldCharType="begin"/>
            </w:r>
            <w:r>
              <w:instrText xml:space="preserve">PAGEREF _Toc93713147 \h</w:instrText>
            </w:r>
            <w:r>
              <w:fldChar w:fldCharType="separate"/>
            </w:r>
            <w:r w:rsidRPr="5B6933D9" w:rsidR="5B6933D9">
              <w:rPr>
                <w:rStyle w:val="Hyperlink"/>
              </w:rPr>
              <w:t>9</w:t>
            </w:r>
            <w:r>
              <w:fldChar w:fldCharType="end"/>
            </w:r>
          </w:hyperlink>
        </w:p>
        <w:p w:rsidR="5B6933D9" w:rsidP="5B6933D9" w:rsidRDefault="5B6933D9" w14:paraId="6E62320E" w14:textId="41547418">
          <w:pPr>
            <w:pStyle w:val="TOC2"/>
            <w:tabs>
              <w:tab w:val="right" w:leader="dot" w:pos="9360"/>
            </w:tabs>
            <w:bidi w:val="0"/>
            <w:rPr>
              <w:rStyle w:val="Hyperlink"/>
            </w:rPr>
          </w:pPr>
          <w:hyperlink w:anchor="_Toc423214514">
            <w:r w:rsidRPr="5B6933D9" w:rsidR="5B6933D9">
              <w:rPr>
                <w:rStyle w:val="Hyperlink"/>
              </w:rPr>
              <w:t>Database</w:t>
            </w:r>
            <w:r>
              <w:tab/>
            </w:r>
            <w:r>
              <w:fldChar w:fldCharType="begin"/>
            </w:r>
            <w:r>
              <w:instrText xml:space="preserve">PAGEREF _Toc423214514 \h</w:instrText>
            </w:r>
            <w:r>
              <w:fldChar w:fldCharType="separate"/>
            </w:r>
            <w:r w:rsidRPr="5B6933D9" w:rsidR="5B6933D9">
              <w:rPr>
                <w:rStyle w:val="Hyperlink"/>
              </w:rPr>
              <w:t>9</w:t>
            </w:r>
            <w:r>
              <w:fldChar w:fldCharType="end"/>
            </w:r>
          </w:hyperlink>
        </w:p>
        <w:p w:rsidR="5B6933D9" w:rsidP="5B6933D9" w:rsidRDefault="5B6933D9" w14:paraId="00F81CA8" w14:textId="5B898124">
          <w:pPr>
            <w:pStyle w:val="TOC2"/>
            <w:tabs>
              <w:tab w:val="right" w:leader="dot" w:pos="9360"/>
            </w:tabs>
            <w:bidi w:val="0"/>
            <w:rPr>
              <w:rStyle w:val="Hyperlink"/>
            </w:rPr>
          </w:pPr>
          <w:hyperlink w:anchor="_Toc543432901">
            <w:r w:rsidRPr="5B6933D9" w:rsidR="5B6933D9">
              <w:rPr>
                <w:rStyle w:val="Hyperlink"/>
              </w:rPr>
              <w:t>Appendices</w:t>
            </w:r>
            <w:r>
              <w:tab/>
            </w:r>
            <w:r>
              <w:fldChar w:fldCharType="begin"/>
            </w:r>
            <w:r>
              <w:instrText xml:space="preserve">PAGEREF _Toc543432901 \h</w:instrText>
            </w:r>
            <w:r>
              <w:fldChar w:fldCharType="separate"/>
            </w:r>
            <w:r w:rsidRPr="5B6933D9" w:rsidR="5B6933D9">
              <w:rPr>
                <w:rStyle w:val="Hyperlink"/>
              </w:rPr>
              <w:t>10</w:t>
            </w:r>
            <w:r>
              <w:fldChar w:fldCharType="end"/>
            </w:r>
          </w:hyperlink>
          <w:r>
            <w:fldChar w:fldCharType="end"/>
          </w:r>
        </w:p>
      </w:sdtContent>
    </w:sdt>
    <w:p w:rsidR="005619EE" w:rsidP="5B6933D9" w:rsidRDefault="005619EE" w14:paraId="131ED6E3" w14:textId="77777777">
      <w:pPr>
        <w:pStyle w:val="NoSpacing"/>
        <w:ind w:left="90"/>
        <w:rPr>
          <w:rFonts w:ascii="Calibri" w:hAnsi="Calibri" w:eastAsia="Calibri" w:cs="Calibri" w:asciiTheme="minorAscii" w:hAnsiTheme="minorAscii" w:eastAsiaTheme="minorAscii" w:cstheme="minorAscii"/>
          <w:b w:val="1"/>
          <w:bCs w:val="1"/>
          <w:sz w:val="24"/>
          <w:szCs w:val="24"/>
        </w:rPr>
      </w:pPr>
    </w:p>
    <w:p w:rsidR="00FB01E6" w:rsidP="5B6933D9" w:rsidRDefault="00FB01E6" w14:paraId="5C3F67F2" w14:textId="6902980C">
      <w:pPr>
        <w:pStyle w:val="NoSpacing"/>
        <w:ind/>
        <w:rPr>
          <w:rFonts w:ascii="Calibri" w:hAnsi="Calibri" w:eastAsia="Calibri" w:cs="Calibri" w:asciiTheme="minorAscii" w:hAnsiTheme="minorAscii" w:eastAsiaTheme="minorAscii" w:cstheme="minorAscii"/>
          <w:b w:val="1"/>
          <w:bCs w:val="1"/>
          <w:sz w:val="24"/>
          <w:szCs w:val="24"/>
        </w:rPr>
      </w:pPr>
    </w:p>
    <w:p w:rsidR="005619EE" w:rsidP="5B6933D9" w:rsidRDefault="005619EE" w14:paraId="5CC8DE48" w14:textId="77777777">
      <w:pPr>
        <w:pStyle w:val="NoSpacing"/>
        <w:rPr>
          <w:rFonts w:ascii="Calibri" w:hAnsi="Calibri" w:eastAsia="Calibri" w:cs="Calibri" w:asciiTheme="minorAscii" w:hAnsiTheme="minorAscii" w:eastAsiaTheme="minorAscii" w:cstheme="minorAscii"/>
          <w:b w:val="1"/>
          <w:bCs w:val="1"/>
          <w:sz w:val="24"/>
          <w:szCs w:val="24"/>
        </w:rPr>
      </w:pPr>
    </w:p>
    <w:p w:rsidR="5B6933D9" w:rsidRDefault="5B6933D9" w14:paraId="6B967BEC" w14:textId="583FE2AD">
      <w:r>
        <w:br w:type="page"/>
      </w:r>
    </w:p>
    <w:p w:rsidR="00C93E36" w:rsidP="5B6933D9" w:rsidRDefault="00C93E36" w14:paraId="21046712" w14:textId="77777777">
      <w:pPr>
        <w:pStyle w:val="Heading2"/>
        <w:rPr>
          <w:rFonts w:ascii="Calibri" w:hAnsi="Calibri" w:eastAsia="Calibri" w:cs="Calibri" w:asciiTheme="minorAscii" w:hAnsiTheme="minorAscii" w:eastAsiaTheme="minorAscii" w:cstheme="minorAscii"/>
          <w:b w:val="1"/>
          <w:bCs w:val="1"/>
          <w:sz w:val="32"/>
          <w:szCs w:val="32"/>
        </w:rPr>
      </w:pPr>
      <w:bookmarkStart w:name="_Toc692765705" w:id="1733543169"/>
      <w:r w:rsidRPr="71416324" w:rsidR="00C93E36">
        <w:rPr>
          <w:rFonts w:ascii="Calibri" w:hAnsi="Calibri" w:eastAsia="Calibri" w:cs="Calibri" w:asciiTheme="minorAscii" w:hAnsiTheme="minorAscii" w:eastAsiaTheme="minorAscii" w:cstheme="minorAscii"/>
          <w:sz w:val="32"/>
          <w:szCs w:val="32"/>
        </w:rPr>
        <w:t>Introduction</w:t>
      </w:r>
      <w:bookmarkEnd w:id="1733543169"/>
    </w:p>
    <w:p w:rsidR="00737113" w:rsidP="5B6933D9" w:rsidRDefault="00737113" w14:paraId="40F2DB21" w14:textId="5D8C9690">
      <w:pPr>
        <w:pStyle w:val="NoSpacing"/>
        <w:rPr>
          <w:rFonts w:ascii="Calibri" w:hAnsi="Calibri" w:eastAsia="Calibri" w:cs="Calibri" w:asciiTheme="minorAscii" w:hAnsiTheme="minorAscii" w:eastAsiaTheme="minorAscii" w:cstheme="minorAscii"/>
          <w:sz w:val="24"/>
          <w:szCs w:val="24"/>
        </w:rPr>
      </w:pPr>
    </w:p>
    <w:p w:rsidR="2DDBCCF5" w:rsidP="5B6933D9" w:rsidRDefault="2DDBCCF5" w14:paraId="79470D47" w14:textId="1AC121D3">
      <w:pPr>
        <w:pStyle w:val="NormalWeb"/>
        <w:jc w:val="center"/>
        <w:rPr>
          <w:rFonts w:ascii="Calibri" w:hAnsi="Calibri" w:eastAsia="Calibri" w:cs="Calibri" w:asciiTheme="minorAscii" w:hAnsiTheme="minorAscii" w:eastAsiaTheme="minorAscii" w:cstheme="minorAscii"/>
        </w:rPr>
      </w:pPr>
      <w:r w:rsidR="2DDBCCF5">
        <w:drawing>
          <wp:inline wp14:editId="216A22F0" wp14:anchorId="3C16B18D">
            <wp:extent cx="3810000" cy="2895600"/>
            <wp:effectExtent l="0" t="0" r="0" b="0"/>
            <wp:docPr id="326036628" name="Picture 326036628" title=""/>
            <wp:cNvGraphicFramePr>
              <a:graphicFrameLocks noChangeAspect="1"/>
            </wp:cNvGraphicFramePr>
            <a:graphic>
              <a:graphicData uri="http://schemas.openxmlformats.org/drawingml/2006/picture">
                <pic:pic>
                  <pic:nvPicPr>
                    <pic:cNvPr id="0" name="Picture 326036628"/>
                    <pic:cNvPicPr/>
                  </pic:nvPicPr>
                  <pic:blipFill>
                    <a:blip r:embed="R5f31dc7209304a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00" cy="2895600"/>
                    </a:xfrm>
                    <a:prstGeom prst="rect">
                      <a:avLst/>
                    </a:prstGeom>
                  </pic:spPr>
                </pic:pic>
              </a:graphicData>
            </a:graphic>
          </wp:inline>
        </w:drawing>
      </w:r>
      <w:r>
        <w:br/>
      </w:r>
    </w:p>
    <w:p w:rsidR="2DDBCCF5" w:rsidP="5B6933D9" w:rsidRDefault="2DDBCCF5" w14:paraId="56C6A4BF" w14:textId="2E101E3D">
      <w:pPr>
        <w:pStyle w:val="NormalWeb"/>
        <w:ind w:firstLine="720"/>
        <w:rPr>
          <w:rFonts w:ascii="Calibri" w:hAnsi="Calibri" w:eastAsia="Calibri" w:cs="Calibri" w:asciiTheme="minorAscii" w:hAnsiTheme="minorAscii" w:eastAsiaTheme="minorAscii" w:cstheme="minorAscii"/>
        </w:rPr>
      </w:pPr>
      <w:commentRangeStart w:id="1"/>
      <w:r w:rsidRPr="71416324" w:rsidR="2DDBCCF5">
        <w:rPr>
          <w:rFonts w:ascii="Calibri" w:hAnsi="Calibri" w:eastAsia="Calibri" w:cs="Calibri" w:asciiTheme="minorAscii" w:hAnsiTheme="minorAscii" w:eastAsiaTheme="minorAscii" w:cstheme="minorAscii"/>
        </w:rPr>
        <w:t>TechTutor</w:t>
      </w:r>
      <w:r w:rsidRPr="71416324" w:rsidR="2DDBCCF5">
        <w:rPr>
          <w:rFonts w:ascii="Calibri" w:hAnsi="Calibri" w:eastAsia="Calibri" w:cs="Calibri" w:asciiTheme="minorAscii" w:hAnsiTheme="minorAscii" w:eastAsiaTheme="minorAscii" w:cstheme="minorAscii"/>
        </w:rPr>
        <w:t xml:space="preserve">, developed by the Byte Brigade team, is a Python-based project leveraging </w:t>
      </w:r>
      <w:r w:rsidRPr="71416324" w:rsidR="2DDBCCF5">
        <w:rPr>
          <w:rFonts w:ascii="Calibri" w:hAnsi="Calibri" w:eastAsia="Calibri" w:cs="Calibri" w:asciiTheme="minorAscii" w:hAnsiTheme="minorAscii" w:eastAsiaTheme="minorAscii" w:cstheme="minorAscii"/>
        </w:rPr>
        <w:t>PyTorch</w:t>
      </w:r>
      <w:r w:rsidRPr="71416324" w:rsidR="2DDBCCF5">
        <w:rPr>
          <w:rFonts w:ascii="Calibri" w:hAnsi="Calibri" w:eastAsia="Calibri" w:cs="Calibri" w:asciiTheme="minorAscii" w:hAnsiTheme="minorAscii" w:eastAsiaTheme="minorAscii" w:cstheme="minorAscii"/>
        </w:rPr>
        <w:t xml:space="preserve"> for machine learning tasks. The primary </w:t>
      </w:r>
      <w:r w:rsidRPr="71416324" w:rsidR="2DDBCCF5">
        <w:rPr>
          <w:rFonts w:ascii="Calibri" w:hAnsi="Calibri" w:eastAsia="Calibri" w:cs="Calibri" w:asciiTheme="minorAscii" w:hAnsiTheme="minorAscii" w:eastAsiaTheme="minorAscii" w:cstheme="minorAscii"/>
        </w:rPr>
        <w:t>objective</w:t>
      </w:r>
      <w:r w:rsidRPr="71416324" w:rsidR="2DDBCCF5">
        <w:rPr>
          <w:rFonts w:ascii="Calibri" w:hAnsi="Calibri" w:eastAsia="Calibri" w:cs="Calibri" w:asciiTheme="minorAscii" w:hAnsiTheme="minorAscii" w:eastAsiaTheme="minorAscii" w:cstheme="minorAscii"/>
        </w:rPr>
        <w:t xml:space="preserve"> of TechTutor is to simplify the process of grading students' homework by employing machine learning algorithms to analyze images </w:t>
      </w:r>
      <w:r w:rsidRPr="71416324" w:rsidR="2DDBCCF5">
        <w:rPr>
          <w:rFonts w:ascii="Calibri" w:hAnsi="Calibri" w:eastAsia="Calibri" w:cs="Calibri" w:asciiTheme="minorAscii" w:hAnsiTheme="minorAscii" w:eastAsiaTheme="minorAscii" w:cstheme="minorAscii"/>
        </w:rPr>
        <w:t>submitted</w:t>
      </w:r>
      <w:r w:rsidRPr="71416324" w:rsidR="2DDBCCF5">
        <w:rPr>
          <w:rFonts w:ascii="Calibri" w:hAnsi="Calibri" w:eastAsia="Calibri" w:cs="Calibri" w:asciiTheme="minorAscii" w:hAnsiTheme="minorAscii" w:eastAsiaTheme="minorAscii" w:cstheme="minorAscii"/>
        </w:rPr>
        <w:t xml:space="preserve"> by students</w:t>
      </w:r>
      <w:r w:rsidRPr="71416324" w:rsidR="2DDBCCF5">
        <w:rPr>
          <w:rFonts w:ascii="Calibri" w:hAnsi="Calibri" w:eastAsia="Calibri" w:cs="Calibri" w:asciiTheme="minorAscii" w:hAnsiTheme="minorAscii" w:eastAsiaTheme="minorAscii" w:cstheme="minorAscii"/>
        </w:rPr>
        <w:t xml:space="preserve">. The </w:t>
      </w:r>
      <w:r w:rsidRPr="71416324" w:rsidR="144F5E80">
        <w:rPr>
          <w:rFonts w:ascii="Calibri" w:hAnsi="Calibri" w:eastAsia="Calibri" w:cs="Calibri" w:asciiTheme="minorAscii" w:hAnsiTheme="minorAscii" w:eastAsiaTheme="minorAscii" w:cstheme="minorAscii"/>
        </w:rPr>
        <w:t xml:space="preserve">images are automatically retrieved from a google sheet before being given a </w:t>
      </w:r>
      <w:r w:rsidRPr="71416324" w:rsidR="7FCA0268">
        <w:rPr>
          <w:rFonts w:ascii="Calibri" w:hAnsi="Calibri" w:eastAsia="Calibri" w:cs="Calibri" w:asciiTheme="minorAscii" w:hAnsiTheme="minorAscii" w:eastAsiaTheme="minorAscii" w:cstheme="minorAscii"/>
        </w:rPr>
        <w:t>grade</w:t>
      </w:r>
      <w:r w:rsidRPr="71416324" w:rsidR="2DDBCCF5">
        <w:rPr>
          <w:rFonts w:ascii="Calibri" w:hAnsi="Calibri" w:eastAsia="Calibri" w:cs="Calibri" w:asciiTheme="minorAscii" w:hAnsiTheme="minorAscii" w:eastAsiaTheme="minorAscii" w:cstheme="minorAscii"/>
        </w:rPr>
        <w:t xml:space="preserve">. </w:t>
      </w:r>
      <w:r w:rsidRPr="71416324" w:rsidR="2DDBCCF5">
        <w:rPr>
          <w:rFonts w:ascii="Calibri" w:hAnsi="Calibri" w:eastAsia="Calibri" w:cs="Calibri" w:asciiTheme="minorAscii" w:hAnsiTheme="minorAscii" w:eastAsiaTheme="minorAscii" w:cstheme="minorAscii"/>
        </w:rPr>
        <w:t xml:space="preserve">The grading process </w:t>
      </w:r>
      <w:r w:rsidRPr="71416324" w:rsidR="4C165CF2">
        <w:rPr>
          <w:rFonts w:ascii="Calibri" w:hAnsi="Calibri" w:eastAsia="Calibri" w:cs="Calibri" w:asciiTheme="minorAscii" w:hAnsiTheme="minorAscii" w:eastAsiaTheme="minorAscii" w:cstheme="minorAscii"/>
        </w:rPr>
        <w:t>assigns two grades based on</w:t>
      </w:r>
      <w:r w:rsidRPr="71416324" w:rsidR="2DDBCCF5">
        <w:rPr>
          <w:rFonts w:ascii="Calibri" w:hAnsi="Calibri" w:eastAsia="Calibri" w:cs="Calibri" w:asciiTheme="minorAscii" w:hAnsiTheme="minorAscii" w:eastAsiaTheme="minorAscii" w:cstheme="minorAscii"/>
        </w:rPr>
        <w:t xml:space="preserve"> </w:t>
      </w:r>
      <w:r w:rsidRPr="71416324" w:rsidR="7BBAF624">
        <w:rPr>
          <w:rFonts w:ascii="Calibri" w:hAnsi="Calibri" w:eastAsia="Calibri" w:cs="Calibri" w:asciiTheme="minorAscii" w:hAnsiTheme="minorAscii" w:eastAsiaTheme="minorAscii" w:cstheme="minorAscii"/>
        </w:rPr>
        <w:t xml:space="preserve">a binary pass/fail </w:t>
      </w:r>
      <w:r w:rsidRPr="71416324" w:rsidR="3B755934">
        <w:rPr>
          <w:rFonts w:ascii="Calibri" w:hAnsi="Calibri" w:eastAsia="Calibri" w:cs="Calibri" w:asciiTheme="minorAscii" w:hAnsiTheme="minorAscii" w:eastAsiaTheme="minorAscii" w:cstheme="minorAscii"/>
        </w:rPr>
        <w:t xml:space="preserve">system </w:t>
      </w:r>
      <w:r w:rsidRPr="71416324" w:rsidR="7BBAF624">
        <w:rPr>
          <w:rFonts w:ascii="Calibri" w:hAnsi="Calibri" w:eastAsia="Calibri" w:cs="Calibri" w:asciiTheme="minorAscii" w:hAnsiTheme="minorAscii" w:eastAsiaTheme="minorAscii" w:cstheme="minorAscii"/>
        </w:rPr>
        <w:t>where failing submissions are missing at least one of the requirements for an acceptable image</w:t>
      </w:r>
      <w:r w:rsidRPr="71416324" w:rsidR="0CFF56E5">
        <w:rPr>
          <w:rFonts w:ascii="Calibri" w:hAnsi="Calibri" w:eastAsia="Calibri" w:cs="Calibri" w:asciiTheme="minorAscii" w:hAnsiTheme="minorAscii" w:eastAsiaTheme="minorAscii" w:cstheme="minorAscii"/>
        </w:rPr>
        <w:t xml:space="preserve"> or set of images</w:t>
      </w:r>
      <w:r w:rsidRPr="71416324" w:rsidR="2DDBCCF5">
        <w:rPr>
          <w:rFonts w:ascii="Calibri" w:hAnsi="Calibri" w:eastAsia="Calibri" w:cs="Calibri" w:asciiTheme="minorAscii" w:hAnsiTheme="minorAscii" w:eastAsiaTheme="minorAscii" w:cstheme="minorAscii"/>
        </w:rPr>
        <w:t>.</w:t>
      </w:r>
      <w:r w:rsidRPr="71416324" w:rsidR="26BCC94E">
        <w:rPr>
          <w:rFonts w:ascii="Calibri" w:hAnsi="Calibri" w:eastAsia="Calibri" w:cs="Calibri" w:asciiTheme="minorAscii" w:hAnsiTheme="minorAscii" w:eastAsiaTheme="minorAscii" w:cstheme="minorAscii"/>
        </w:rPr>
        <w:t xml:space="preserve"> The</w:t>
      </w:r>
      <w:r w:rsidRPr="71416324" w:rsidR="200505A6">
        <w:rPr>
          <w:rFonts w:ascii="Calibri" w:hAnsi="Calibri" w:eastAsia="Calibri" w:cs="Calibri" w:asciiTheme="minorAscii" w:hAnsiTheme="minorAscii" w:eastAsiaTheme="minorAscii" w:cstheme="minorAscii"/>
        </w:rPr>
        <w:t xml:space="preserve"> grades a</w:t>
      </w:r>
      <w:r w:rsidRPr="71416324" w:rsidR="34FA9650">
        <w:rPr>
          <w:rFonts w:ascii="Calibri" w:hAnsi="Calibri" w:eastAsia="Calibri" w:cs="Calibri" w:asciiTheme="minorAscii" w:hAnsiTheme="minorAscii" w:eastAsiaTheme="minorAscii" w:cstheme="minorAscii"/>
        </w:rPr>
        <w:t>ssigned are separated into two categories:</w:t>
      </w:r>
      <w:r w:rsidRPr="71416324" w:rsidR="052E6A4C">
        <w:rPr>
          <w:rFonts w:ascii="Calibri" w:hAnsi="Calibri" w:eastAsia="Calibri" w:cs="Calibri" w:asciiTheme="minorAscii" w:hAnsiTheme="minorAscii" w:eastAsiaTheme="minorAscii" w:cstheme="minorAscii"/>
        </w:rPr>
        <w:t xml:space="preserve"> activity packet images and desk images.</w:t>
      </w:r>
      <w:r w:rsidRPr="71416324" w:rsidR="26BCC94E">
        <w:rPr>
          <w:rFonts w:ascii="Calibri" w:hAnsi="Calibri" w:eastAsia="Calibri" w:cs="Calibri" w:asciiTheme="minorAscii" w:hAnsiTheme="minorAscii" w:eastAsiaTheme="minorAscii" w:cstheme="minorAscii"/>
        </w:rPr>
        <w:t xml:space="preserve"> </w:t>
      </w:r>
      <w:r w:rsidRPr="71416324" w:rsidR="58D3EB4C">
        <w:rPr>
          <w:rFonts w:ascii="Calibri" w:hAnsi="Calibri" w:eastAsia="Calibri" w:cs="Calibri" w:asciiTheme="minorAscii" w:hAnsiTheme="minorAscii" w:eastAsiaTheme="minorAscii" w:cstheme="minorAscii"/>
        </w:rPr>
        <w:t xml:space="preserve">The </w:t>
      </w:r>
      <w:r w:rsidRPr="71416324" w:rsidR="26BCC94E">
        <w:rPr>
          <w:rFonts w:ascii="Calibri" w:hAnsi="Calibri" w:eastAsia="Calibri" w:cs="Calibri" w:asciiTheme="minorAscii" w:hAnsiTheme="minorAscii" w:eastAsiaTheme="minorAscii" w:cstheme="minorAscii"/>
        </w:rPr>
        <w:t>image requirements</w:t>
      </w:r>
      <w:r w:rsidRPr="71416324" w:rsidR="5F60328B">
        <w:rPr>
          <w:rFonts w:ascii="Calibri" w:hAnsi="Calibri" w:eastAsia="Calibri" w:cs="Calibri" w:asciiTheme="minorAscii" w:hAnsiTheme="minorAscii" w:eastAsiaTheme="minorAscii" w:cstheme="minorAscii"/>
        </w:rPr>
        <w:t xml:space="preserve"> for packets</w:t>
      </w:r>
      <w:r w:rsidRPr="71416324" w:rsidR="26BCC94E">
        <w:rPr>
          <w:rFonts w:ascii="Calibri" w:hAnsi="Calibri" w:eastAsia="Calibri" w:cs="Calibri" w:asciiTheme="minorAscii" w:hAnsiTheme="minorAscii" w:eastAsiaTheme="minorAscii" w:cstheme="minorAscii"/>
        </w:rPr>
        <w:t xml:space="preserve"> </w:t>
      </w:r>
      <w:r w:rsidRPr="71416324" w:rsidR="26BCC94E">
        <w:rPr>
          <w:rFonts w:ascii="Calibri" w:hAnsi="Calibri" w:eastAsia="Calibri" w:cs="Calibri" w:asciiTheme="minorAscii" w:hAnsiTheme="minorAscii" w:eastAsiaTheme="minorAscii" w:cstheme="minorAscii"/>
        </w:rPr>
        <w:t>include</w:t>
      </w:r>
      <w:r w:rsidRPr="71416324" w:rsidR="26BCC94E">
        <w:rPr>
          <w:rFonts w:ascii="Calibri" w:hAnsi="Calibri" w:eastAsia="Calibri" w:cs="Calibri" w:asciiTheme="minorAscii" w:hAnsiTheme="minorAscii" w:eastAsiaTheme="minorAscii" w:cstheme="minorAscii"/>
        </w:rPr>
        <w:t xml:space="preserve"> image clarit</w:t>
      </w:r>
      <w:r w:rsidRPr="71416324" w:rsidR="26BCC94E">
        <w:rPr>
          <w:rFonts w:ascii="Calibri" w:hAnsi="Calibri" w:eastAsia="Calibri" w:cs="Calibri" w:asciiTheme="minorAscii" w:hAnsiTheme="minorAscii" w:eastAsiaTheme="minorAscii" w:cstheme="minorAscii"/>
        </w:rPr>
        <w:t>y,</w:t>
      </w:r>
      <w:r w:rsidRPr="71416324" w:rsidR="26BCC94E">
        <w:rPr>
          <w:rFonts w:ascii="Calibri" w:hAnsi="Calibri" w:eastAsia="Calibri" w:cs="Calibri" w:asciiTheme="minorAscii" w:hAnsiTheme="minorAscii" w:eastAsiaTheme="minorAscii" w:cstheme="minorAscii"/>
        </w:rPr>
        <w:t xml:space="preserve"> </w:t>
      </w:r>
      <w:r w:rsidRPr="71416324" w:rsidR="26BCC94E">
        <w:rPr>
          <w:rFonts w:ascii="Calibri" w:hAnsi="Calibri" w:eastAsia="Calibri" w:cs="Calibri" w:asciiTheme="minorAscii" w:hAnsiTheme="minorAscii" w:eastAsiaTheme="minorAscii" w:cstheme="minorAscii"/>
        </w:rPr>
        <w:t>ID</w:t>
      </w:r>
      <w:r w:rsidRPr="71416324" w:rsidR="26BCC94E">
        <w:rPr>
          <w:rFonts w:ascii="Calibri" w:hAnsi="Calibri" w:eastAsia="Calibri" w:cs="Calibri" w:asciiTheme="minorAscii" w:hAnsiTheme="minorAscii" w:eastAsiaTheme="minorAscii" w:cstheme="minorAscii"/>
        </w:rPr>
        <w:t xml:space="preserve"> and period number on every page of an activity</w:t>
      </w:r>
      <w:r w:rsidRPr="71416324" w:rsidR="25320A37">
        <w:rPr>
          <w:rFonts w:ascii="Calibri" w:hAnsi="Calibri" w:eastAsia="Calibri" w:cs="Calibri" w:asciiTheme="minorAscii" w:hAnsiTheme="minorAscii" w:eastAsiaTheme="minorAscii" w:cstheme="minorAscii"/>
        </w:rPr>
        <w:t>, and</w:t>
      </w:r>
      <w:r w:rsidRPr="71416324" w:rsidR="26BCC94E">
        <w:rPr>
          <w:rFonts w:ascii="Calibri" w:hAnsi="Calibri" w:eastAsia="Calibri" w:cs="Calibri" w:asciiTheme="minorAscii" w:hAnsiTheme="minorAscii" w:eastAsiaTheme="minorAscii" w:cstheme="minorAscii"/>
        </w:rPr>
        <w:t xml:space="preserve"> </w:t>
      </w:r>
      <w:r w:rsidRPr="71416324" w:rsidR="26BCC94E">
        <w:rPr>
          <w:rFonts w:ascii="Calibri" w:hAnsi="Calibri" w:eastAsia="Calibri" w:cs="Calibri" w:asciiTheme="minorAscii" w:hAnsiTheme="minorAscii" w:eastAsiaTheme="minorAscii" w:cstheme="minorAscii"/>
        </w:rPr>
        <w:t>all pages of the activity being v</w:t>
      </w:r>
      <w:r w:rsidRPr="71416324" w:rsidR="5A057567">
        <w:rPr>
          <w:rFonts w:ascii="Calibri" w:hAnsi="Calibri" w:eastAsia="Calibri" w:cs="Calibri" w:asciiTheme="minorAscii" w:hAnsiTheme="minorAscii" w:eastAsiaTheme="minorAscii" w:cstheme="minorAscii"/>
        </w:rPr>
        <w:t>isible</w:t>
      </w:r>
      <w:r w:rsidRPr="71416324" w:rsidR="11002A46">
        <w:rPr>
          <w:rFonts w:ascii="Calibri" w:hAnsi="Calibri" w:eastAsia="Calibri" w:cs="Calibri" w:asciiTheme="minorAscii" w:hAnsiTheme="minorAscii" w:eastAsiaTheme="minorAscii" w:cstheme="minorAscii"/>
        </w:rPr>
        <w:t xml:space="preserve">. The desk images requirements </w:t>
      </w:r>
      <w:r w:rsidRPr="71416324" w:rsidR="0E19B900">
        <w:rPr>
          <w:rFonts w:ascii="Calibri" w:hAnsi="Calibri" w:eastAsia="Calibri" w:cs="Calibri" w:asciiTheme="minorAscii" w:hAnsiTheme="minorAscii" w:eastAsiaTheme="minorAscii" w:cstheme="minorAscii"/>
        </w:rPr>
        <w:t>include</w:t>
      </w:r>
      <w:r w:rsidRPr="71416324" w:rsidR="11002A46">
        <w:rPr>
          <w:rFonts w:ascii="Calibri" w:hAnsi="Calibri" w:eastAsia="Calibri" w:cs="Calibri" w:asciiTheme="minorAscii" w:hAnsiTheme="minorAscii" w:eastAsiaTheme="minorAscii" w:cstheme="minorAscii"/>
        </w:rPr>
        <w:t xml:space="preserve"> image clarity, desk number visible, cal</w:t>
      </w:r>
      <w:r w:rsidRPr="71416324" w:rsidR="04432202">
        <w:rPr>
          <w:rFonts w:ascii="Calibri" w:hAnsi="Calibri" w:eastAsia="Calibri" w:cs="Calibri" w:asciiTheme="minorAscii" w:hAnsiTheme="minorAscii" w:eastAsiaTheme="minorAscii" w:cstheme="minorAscii"/>
        </w:rPr>
        <w:t>culator number visible, and desk caddy number visible.</w:t>
      </w:r>
      <w:commentRangeEnd w:id="1"/>
      <w:r>
        <w:rPr>
          <w:rStyle w:val="CommentReference"/>
        </w:rPr>
        <w:commentReference w:id="1"/>
      </w:r>
    </w:p>
    <w:p w:rsidRPr="00737113" w:rsidR="00737113" w:rsidP="5B6933D9" w:rsidRDefault="00737113" w14:paraId="45E87441" w14:textId="77777777">
      <w:pPr>
        <w:pStyle w:val="NoSpacing"/>
        <w:rPr>
          <w:rFonts w:ascii="Calibri" w:hAnsi="Calibri" w:eastAsia="Calibri" w:cs="Calibri" w:asciiTheme="minorAscii" w:hAnsiTheme="minorAscii" w:eastAsiaTheme="minorAscii" w:cstheme="minorAscii"/>
          <w:sz w:val="24"/>
          <w:szCs w:val="24"/>
        </w:rPr>
      </w:pPr>
    </w:p>
    <w:p w:rsidR="5B6933D9" w:rsidRDefault="5B6933D9" w14:paraId="7EDB726D" w14:textId="666466FB">
      <w:r>
        <w:br w:type="page"/>
      </w:r>
    </w:p>
    <w:p w:rsidR="00174B4A" w:rsidP="5B6933D9" w:rsidRDefault="00174B4A" w14:paraId="01C0BC0E" w14:textId="25D2AFA0">
      <w:pPr>
        <w:pStyle w:val="Heading2"/>
        <w:rPr>
          <w:rFonts w:ascii="Calibri" w:hAnsi="Calibri" w:eastAsia="Calibri" w:cs="Calibri" w:asciiTheme="minorAscii" w:hAnsiTheme="minorAscii" w:eastAsiaTheme="minorAscii" w:cstheme="minorAscii"/>
          <w:b w:val="1"/>
          <w:bCs w:val="1"/>
          <w:sz w:val="32"/>
          <w:szCs w:val="32"/>
        </w:rPr>
      </w:pPr>
      <w:bookmarkStart w:name="_Toc1115421721" w:id="1067204917"/>
      <w:r w:rsidRPr="71416324" w:rsidR="00174B4A">
        <w:rPr>
          <w:rFonts w:ascii="Calibri" w:hAnsi="Calibri" w:eastAsia="Calibri" w:cs="Calibri" w:asciiTheme="minorAscii" w:hAnsiTheme="minorAscii" w:eastAsiaTheme="minorAscii" w:cstheme="minorAscii"/>
          <w:sz w:val="32"/>
          <w:szCs w:val="32"/>
        </w:rPr>
        <w:t xml:space="preserve">Implementation </w:t>
      </w:r>
      <w:r w:rsidRPr="71416324" w:rsidR="33600828">
        <w:rPr>
          <w:rFonts w:ascii="Calibri" w:hAnsi="Calibri" w:eastAsia="Calibri" w:cs="Calibri" w:asciiTheme="minorAscii" w:hAnsiTheme="minorAscii" w:eastAsiaTheme="minorAscii" w:cstheme="minorAscii"/>
          <w:sz w:val="32"/>
          <w:szCs w:val="32"/>
        </w:rPr>
        <w:t>of T</w:t>
      </w:r>
      <w:r w:rsidRPr="71416324" w:rsidR="00174B4A">
        <w:rPr>
          <w:rFonts w:ascii="Calibri" w:hAnsi="Calibri" w:eastAsia="Calibri" w:cs="Calibri" w:asciiTheme="minorAscii" w:hAnsiTheme="minorAscii" w:eastAsiaTheme="minorAscii" w:cstheme="minorAscii"/>
          <w:sz w:val="32"/>
          <w:szCs w:val="32"/>
        </w:rPr>
        <w:t xml:space="preserve">ools and </w:t>
      </w:r>
      <w:r w:rsidRPr="71416324" w:rsidR="6C374C90">
        <w:rPr>
          <w:rFonts w:ascii="Calibri" w:hAnsi="Calibri" w:eastAsia="Calibri" w:cs="Calibri" w:asciiTheme="minorAscii" w:hAnsiTheme="minorAscii" w:eastAsiaTheme="minorAscii" w:cstheme="minorAscii"/>
          <w:sz w:val="32"/>
          <w:szCs w:val="32"/>
        </w:rPr>
        <w:t>T</w:t>
      </w:r>
      <w:r w:rsidRPr="71416324" w:rsidR="00174B4A">
        <w:rPr>
          <w:rFonts w:ascii="Calibri" w:hAnsi="Calibri" w:eastAsia="Calibri" w:cs="Calibri" w:asciiTheme="minorAscii" w:hAnsiTheme="minorAscii" w:eastAsiaTheme="minorAscii" w:cstheme="minorAscii"/>
          <w:sz w:val="32"/>
          <w:szCs w:val="32"/>
        </w:rPr>
        <w:t>echnologies</w:t>
      </w:r>
      <w:bookmarkEnd w:id="1067204917"/>
    </w:p>
    <w:p w:rsidR="005619EE" w:rsidP="5B6933D9" w:rsidRDefault="005619EE" w14:paraId="59FB21C7" w14:textId="5D1FB740">
      <w:pPr>
        <w:pStyle w:val="NoSpacing"/>
        <w:ind w:left="360"/>
        <w:rPr>
          <w:rFonts w:ascii="Calibri" w:hAnsi="Calibri" w:eastAsia="Calibri" w:cs="Calibri" w:asciiTheme="minorAscii" w:hAnsiTheme="minorAscii" w:eastAsiaTheme="minorAscii" w:cstheme="minorAscii"/>
          <w:b w:val="1"/>
          <w:bCs w:val="1"/>
          <w:sz w:val="24"/>
          <w:szCs w:val="24"/>
        </w:rPr>
      </w:pPr>
    </w:p>
    <w:p w:rsidR="00174B4A" w:rsidP="5B6933D9" w:rsidRDefault="00174B4A" w14:paraId="124BAE15" w14:textId="12E6CAE1">
      <w:pPr>
        <w:pStyle w:val="NoSpacing"/>
        <w:rPr>
          <w:rFonts w:ascii="Calibri" w:hAnsi="Calibri" w:eastAsia="Calibri" w:cs="Calibri" w:asciiTheme="minorAscii" w:hAnsiTheme="minorAscii" w:eastAsiaTheme="minorAscii" w:cstheme="minorAscii"/>
          <w:sz w:val="24"/>
          <w:szCs w:val="24"/>
        </w:rPr>
      </w:pPr>
      <w:r w:rsidRPr="5B6933D9" w:rsidR="1C196593">
        <w:rPr>
          <w:rFonts w:ascii="Calibri" w:hAnsi="Calibri" w:eastAsia="Calibri" w:cs="Calibri" w:asciiTheme="minorAscii" w:hAnsiTheme="minorAscii" w:eastAsiaTheme="minorAscii" w:cstheme="minorAscii"/>
          <w:sz w:val="24"/>
          <w:szCs w:val="24"/>
        </w:rPr>
        <w:t xml:space="preserve">This section </w:t>
      </w:r>
      <w:r w:rsidRPr="5B6933D9" w:rsidR="1C196593">
        <w:rPr>
          <w:rFonts w:ascii="Calibri" w:hAnsi="Calibri" w:eastAsia="Calibri" w:cs="Calibri" w:asciiTheme="minorAscii" w:hAnsiTheme="minorAscii" w:eastAsiaTheme="minorAscii" w:cstheme="minorAscii"/>
          <w:sz w:val="24"/>
          <w:szCs w:val="24"/>
        </w:rPr>
        <w:t>identifies</w:t>
      </w:r>
      <w:r w:rsidRPr="5B6933D9" w:rsidR="1C196593">
        <w:rPr>
          <w:rFonts w:ascii="Calibri" w:hAnsi="Calibri" w:eastAsia="Calibri" w:cs="Calibri" w:asciiTheme="minorAscii" w:hAnsiTheme="minorAscii" w:eastAsiaTheme="minorAscii" w:cstheme="minorAscii"/>
          <w:sz w:val="24"/>
          <w:szCs w:val="24"/>
        </w:rPr>
        <w:t xml:space="preserve"> </w:t>
      </w:r>
      <w:r w:rsidRPr="5B6933D9" w:rsidR="00174B4A">
        <w:rPr>
          <w:rFonts w:ascii="Calibri" w:hAnsi="Calibri" w:eastAsia="Calibri" w:cs="Calibri" w:asciiTheme="minorAscii" w:hAnsiTheme="minorAscii" w:eastAsiaTheme="minorAscii" w:cstheme="minorAscii"/>
          <w:sz w:val="24"/>
          <w:szCs w:val="24"/>
        </w:rPr>
        <w:t xml:space="preserve">the </w:t>
      </w:r>
      <w:r w:rsidRPr="5B6933D9" w:rsidR="5FFB377A">
        <w:rPr>
          <w:rFonts w:ascii="Calibri" w:hAnsi="Calibri" w:eastAsia="Calibri" w:cs="Calibri" w:asciiTheme="minorAscii" w:hAnsiTheme="minorAscii" w:eastAsiaTheme="minorAscii" w:cstheme="minorAscii"/>
          <w:sz w:val="24"/>
          <w:szCs w:val="24"/>
        </w:rPr>
        <w:t xml:space="preserve">specific </w:t>
      </w:r>
      <w:r w:rsidRPr="5B6933D9" w:rsidR="00174B4A">
        <w:rPr>
          <w:rFonts w:ascii="Calibri" w:hAnsi="Calibri" w:eastAsia="Calibri" w:cs="Calibri" w:asciiTheme="minorAscii" w:hAnsiTheme="minorAscii" w:eastAsiaTheme="minorAscii" w:cstheme="minorAscii"/>
          <w:sz w:val="24"/>
          <w:szCs w:val="24"/>
        </w:rPr>
        <w:t xml:space="preserve">tools and technologies </w:t>
      </w:r>
      <w:r w:rsidRPr="5B6933D9" w:rsidR="49758A1D">
        <w:rPr>
          <w:rFonts w:ascii="Calibri" w:hAnsi="Calibri" w:eastAsia="Calibri" w:cs="Calibri" w:asciiTheme="minorAscii" w:hAnsiTheme="minorAscii" w:eastAsiaTheme="minorAscii" w:cstheme="minorAscii"/>
          <w:sz w:val="24"/>
          <w:szCs w:val="24"/>
        </w:rPr>
        <w:t xml:space="preserve">that </w:t>
      </w:r>
      <w:r w:rsidRPr="5B6933D9" w:rsidR="00174B4A">
        <w:rPr>
          <w:rFonts w:ascii="Calibri" w:hAnsi="Calibri" w:eastAsia="Calibri" w:cs="Calibri" w:asciiTheme="minorAscii" w:hAnsiTheme="minorAscii" w:eastAsiaTheme="minorAscii" w:cstheme="minorAscii"/>
          <w:sz w:val="24"/>
          <w:szCs w:val="24"/>
        </w:rPr>
        <w:t xml:space="preserve">would be needed to </w:t>
      </w:r>
      <w:r w:rsidRPr="5B6933D9" w:rsidR="00174B4A">
        <w:rPr>
          <w:rFonts w:ascii="Calibri" w:hAnsi="Calibri" w:eastAsia="Calibri" w:cs="Calibri" w:asciiTheme="minorAscii" w:hAnsiTheme="minorAscii" w:eastAsiaTheme="minorAscii" w:cstheme="minorAscii"/>
          <w:sz w:val="24"/>
          <w:szCs w:val="24"/>
        </w:rPr>
        <w:t>maintain</w:t>
      </w:r>
      <w:r w:rsidRPr="5B6933D9" w:rsidR="00174B4A">
        <w:rPr>
          <w:rFonts w:ascii="Calibri" w:hAnsi="Calibri" w:eastAsia="Calibri" w:cs="Calibri" w:asciiTheme="minorAscii" w:hAnsiTheme="minorAscii" w:eastAsiaTheme="minorAscii" w:cstheme="minorAscii"/>
          <w:sz w:val="24"/>
          <w:szCs w:val="24"/>
        </w:rPr>
        <w:t xml:space="preserve"> the software product</w:t>
      </w:r>
      <w:r w:rsidRPr="5B6933D9" w:rsidR="4A7DC4C9">
        <w:rPr>
          <w:rFonts w:ascii="Calibri" w:hAnsi="Calibri" w:eastAsia="Calibri" w:cs="Calibri" w:asciiTheme="minorAscii" w:hAnsiTheme="minorAscii" w:eastAsiaTheme="minorAscii" w:cstheme="minorAscii"/>
          <w:sz w:val="24"/>
          <w:szCs w:val="24"/>
        </w:rPr>
        <w:t xml:space="preserve"> to its fullest extent.</w:t>
      </w:r>
    </w:p>
    <w:p w:rsidR="00174B4A" w:rsidP="5B6933D9" w:rsidRDefault="00174B4A" w14:paraId="7C621D7D" w14:textId="77777777">
      <w:pPr>
        <w:pStyle w:val="NoSpacing"/>
        <w:rPr>
          <w:rFonts w:ascii="Calibri" w:hAnsi="Calibri" w:eastAsia="Calibri" w:cs="Calibri" w:asciiTheme="minorAscii" w:hAnsiTheme="minorAscii" w:eastAsiaTheme="minorAscii" w:cstheme="minorAscii"/>
          <w:sz w:val="24"/>
          <w:szCs w:val="24"/>
        </w:rPr>
      </w:pPr>
    </w:p>
    <w:p w:rsidRPr="00575DB3" w:rsidR="00575DB3" w:rsidP="5B6933D9" w:rsidRDefault="00575DB3" w14:paraId="6F109F0B" w14:textId="77777777">
      <w:pPr>
        <w:pStyle w:val="Heading5"/>
        <w:rPr>
          <w:rFonts w:ascii="Calibri" w:hAnsi="Calibri" w:eastAsia="Calibri" w:cs="Calibri" w:asciiTheme="minorAscii" w:hAnsiTheme="minorAscii" w:eastAsiaTheme="minorAscii" w:cstheme="minorAscii"/>
          <w:sz w:val="24"/>
          <w:szCs w:val="24"/>
        </w:rPr>
      </w:pPr>
      <w:bookmarkStart w:name="_Toc1641901880" w:id="714721258"/>
      <w:r w:rsidR="00575DB3">
        <w:rPr/>
        <w:t>Programing languages Used, libraries, frameworks SDK's</w:t>
      </w:r>
      <w:bookmarkEnd w:id="714721258"/>
      <w:r w:rsidR="00575DB3">
        <w:rPr/>
        <w:t xml:space="preserve"> </w:t>
      </w:r>
    </w:p>
    <w:p w:rsidR="00575DB3" w:rsidP="5B6933D9" w:rsidRDefault="00575DB3" w14:paraId="6DBB2C26" w14:textId="77777777">
      <w:pPr>
        <w:numPr>
          <w:ilvl w:val="1"/>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IDE used</w:t>
      </w:r>
    </w:p>
    <w:p w:rsidR="0EFDFF7A" w:rsidP="5B6933D9" w:rsidRDefault="0EFDFF7A" w14:paraId="1A7F433B" w14:textId="5D2B374E">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0EFDFF7A">
        <w:rPr>
          <w:rFonts w:ascii="Calibri" w:hAnsi="Calibri" w:eastAsia="Calibri" w:cs="Calibri" w:asciiTheme="minorAscii" w:hAnsiTheme="minorAscii" w:eastAsiaTheme="minorAscii" w:cstheme="minorAscii"/>
          <w:sz w:val="24"/>
          <w:szCs w:val="24"/>
        </w:rPr>
        <w:t>Visual Studio Code (VS Code)</w:t>
      </w:r>
    </w:p>
    <w:p w:rsidRPr="00575DB3" w:rsidR="00575DB3" w:rsidP="5B6933D9" w:rsidRDefault="00575DB3" w14:paraId="3279B2FF" w14:textId="77777777">
      <w:pPr>
        <w:numPr>
          <w:ilvl w:val="1"/>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Programming languages</w:t>
      </w:r>
    </w:p>
    <w:p w:rsidR="6E4FFA2C" w:rsidP="5B6933D9" w:rsidRDefault="6E4FFA2C" w14:paraId="0F8D240C" w14:textId="255799AF">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6E4FFA2C">
        <w:rPr>
          <w:rFonts w:ascii="Calibri" w:hAnsi="Calibri" w:eastAsia="Calibri" w:cs="Calibri" w:asciiTheme="minorAscii" w:hAnsiTheme="minorAscii" w:eastAsiaTheme="minorAscii" w:cstheme="minorAscii"/>
          <w:sz w:val="24"/>
          <w:szCs w:val="24"/>
        </w:rPr>
        <w:t>Python</w:t>
      </w:r>
    </w:p>
    <w:p w:rsidRPr="00575DB3" w:rsidR="00575DB3" w:rsidP="5B6933D9" w:rsidRDefault="00575DB3" w14:paraId="06322136" w14:textId="77777777">
      <w:pPr>
        <w:numPr>
          <w:ilvl w:val="1"/>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 xml:space="preserve">Technologies, </w:t>
      </w:r>
      <w:r w:rsidRPr="5B6933D9" w:rsidR="00575DB3">
        <w:rPr>
          <w:rFonts w:ascii="Calibri" w:hAnsi="Calibri" w:eastAsia="Calibri" w:cs="Calibri" w:asciiTheme="minorAscii" w:hAnsiTheme="minorAscii" w:eastAsiaTheme="minorAscii" w:cstheme="minorAscii"/>
          <w:sz w:val="24"/>
          <w:szCs w:val="24"/>
        </w:rPr>
        <w:t>libraries</w:t>
      </w:r>
      <w:r w:rsidRPr="5B6933D9" w:rsidR="00575DB3">
        <w:rPr>
          <w:rFonts w:ascii="Calibri" w:hAnsi="Calibri" w:eastAsia="Calibri" w:cs="Calibri" w:asciiTheme="minorAscii" w:hAnsiTheme="minorAscii" w:eastAsiaTheme="minorAscii" w:cstheme="minorAscii"/>
          <w:sz w:val="24"/>
          <w:szCs w:val="24"/>
        </w:rPr>
        <w:t xml:space="preserve"> and frameworks</w:t>
      </w:r>
    </w:p>
    <w:p w:rsidR="7651FF0F" w:rsidP="5B6933D9" w:rsidRDefault="7651FF0F" w14:paraId="1D365626" w14:textId="63DAA6F3">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7651FF0F">
        <w:rPr>
          <w:rFonts w:ascii="Calibri" w:hAnsi="Calibri" w:eastAsia="Calibri" w:cs="Calibri" w:asciiTheme="minorAscii" w:hAnsiTheme="minorAscii" w:eastAsiaTheme="minorAscii" w:cstheme="minorAscii"/>
          <w:sz w:val="24"/>
          <w:szCs w:val="24"/>
        </w:rPr>
        <w:t>Pytorch</w:t>
      </w:r>
      <w:r w:rsidRPr="5B6933D9" w:rsidR="3D2461D6">
        <w:rPr>
          <w:rFonts w:ascii="Calibri" w:hAnsi="Calibri" w:eastAsia="Calibri" w:cs="Calibri" w:asciiTheme="minorAscii" w:hAnsiTheme="minorAscii" w:eastAsiaTheme="minorAscii" w:cstheme="minorAscii"/>
          <w:sz w:val="24"/>
          <w:szCs w:val="24"/>
        </w:rPr>
        <w:t xml:space="preserve">: an </w:t>
      </w:r>
      <w:r w:rsidRPr="5B6933D9" w:rsidR="514EC104">
        <w:rPr>
          <w:rFonts w:ascii="Calibri" w:hAnsi="Calibri" w:eastAsia="Calibri" w:cs="Calibri" w:asciiTheme="minorAscii" w:hAnsiTheme="minorAscii" w:eastAsiaTheme="minorAscii" w:cstheme="minorAscii"/>
          <w:sz w:val="24"/>
          <w:szCs w:val="24"/>
        </w:rPr>
        <w:t>open-source</w:t>
      </w:r>
      <w:r w:rsidRPr="5B6933D9" w:rsidR="3D2461D6">
        <w:rPr>
          <w:rFonts w:ascii="Calibri" w:hAnsi="Calibri" w:eastAsia="Calibri" w:cs="Calibri" w:asciiTheme="minorAscii" w:hAnsiTheme="minorAscii" w:eastAsiaTheme="minorAscii" w:cstheme="minorAscii"/>
          <w:sz w:val="24"/>
          <w:szCs w:val="24"/>
        </w:rPr>
        <w:t xml:space="preserve"> machine learning framework used for </w:t>
      </w:r>
      <w:r w:rsidRPr="5B6933D9" w:rsidR="571C9734">
        <w:rPr>
          <w:rFonts w:ascii="Calibri" w:hAnsi="Calibri" w:eastAsia="Calibri" w:cs="Calibri" w:asciiTheme="minorAscii" w:hAnsiTheme="minorAscii" w:eastAsiaTheme="minorAscii" w:cstheme="minorAscii"/>
          <w:sz w:val="24"/>
          <w:szCs w:val="24"/>
        </w:rPr>
        <w:t xml:space="preserve">building and training neural networks. </w:t>
      </w:r>
    </w:p>
    <w:p w:rsidR="2E194666" w:rsidP="5B6933D9" w:rsidRDefault="2E194666" w14:paraId="24D4A3D8" w14:textId="52D75165">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2E194666">
        <w:rPr>
          <w:rFonts w:ascii="Calibri" w:hAnsi="Calibri" w:eastAsia="Calibri" w:cs="Calibri" w:asciiTheme="minorAscii" w:hAnsiTheme="minorAscii" w:eastAsiaTheme="minorAscii" w:cstheme="minorAscii"/>
          <w:sz w:val="24"/>
          <w:szCs w:val="24"/>
        </w:rPr>
        <w:t>Kivy</w:t>
      </w:r>
      <w:r w:rsidRPr="5B6933D9" w:rsidR="2E194666">
        <w:rPr>
          <w:rFonts w:ascii="Calibri" w:hAnsi="Calibri" w:eastAsia="Calibri" w:cs="Calibri" w:asciiTheme="minorAscii" w:hAnsiTheme="minorAscii" w:eastAsiaTheme="minorAscii" w:cstheme="minorAscii"/>
          <w:sz w:val="24"/>
          <w:szCs w:val="24"/>
        </w:rPr>
        <w:t xml:space="preserve">: a library for building </w:t>
      </w:r>
      <w:r w:rsidRPr="5B6933D9" w:rsidR="0A6A9A1A">
        <w:rPr>
          <w:rFonts w:ascii="Calibri" w:hAnsi="Calibri" w:eastAsia="Calibri" w:cs="Calibri" w:asciiTheme="minorAscii" w:hAnsiTheme="minorAscii" w:eastAsiaTheme="minorAscii" w:cstheme="minorAscii"/>
          <w:sz w:val="24"/>
          <w:szCs w:val="24"/>
        </w:rPr>
        <w:t xml:space="preserve">user interfaces that work across multiple platforms. </w:t>
      </w:r>
    </w:p>
    <w:p w:rsidR="0A6A9A1A" w:rsidP="5B6933D9" w:rsidRDefault="0A6A9A1A" w14:paraId="62B7A58C" w14:textId="2388EE54">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0A6A9A1A">
        <w:rPr>
          <w:rFonts w:ascii="Calibri" w:hAnsi="Calibri" w:eastAsia="Calibri" w:cs="Calibri" w:asciiTheme="minorAscii" w:hAnsiTheme="minorAscii" w:eastAsiaTheme="minorAscii" w:cstheme="minorAscii"/>
          <w:sz w:val="24"/>
          <w:szCs w:val="24"/>
        </w:rPr>
        <w:t>LabelIMG</w:t>
      </w:r>
      <w:r w:rsidRPr="5B6933D9" w:rsidR="0A6A9A1A">
        <w:rPr>
          <w:rFonts w:ascii="Calibri" w:hAnsi="Calibri" w:eastAsia="Calibri" w:cs="Calibri" w:asciiTheme="minorAscii" w:hAnsiTheme="minorAscii" w:eastAsiaTheme="minorAscii" w:cstheme="minorAscii"/>
          <w:sz w:val="24"/>
          <w:szCs w:val="24"/>
        </w:rPr>
        <w:t xml:space="preserve">: a graphics interface tool that is used to label objects in images </w:t>
      </w:r>
      <w:r w:rsidRPr="5B6933D9" w:rsidR="5BF2FEE0">
        <w:rPr>
          <w:rFonts w:ascii="Calibri" w:hAnsi="Calibri" w:eastAsia="Calibri" w:cs="Calibri" w:asciiTheme="minorAscii" w:hAnsiTheme="minorAscii" w:eastAsiaTheme="minorAscii" w:cstheme="minorAscii"/>
          <w:sz w:val="24"/>
          <w:szCs w:val="24"/>
        </w:rPr>
        <w:t xml:space="preserve">using bounding boxes to allow machine learning programs to </w:t>
      </w:r>
      <w:r w:rsidRPr="5B6933D9" w:rsidR="5BF2FEE0">
        <w:rPr>
          <w:rFonts w:ascii="Calibri" w:hAnsi="Calibri" w:eastAsia="Calibri" w:cs="Calibri" w:asciiTheme="minorAscii" w:hAnsiTheme="minorAscii" w:eastAsiaTheme="minorAscii" w:cstheme="minorAscii"/>
          <w:sz w:val="24"/>
          <w:szCs w:val="24"/>
        </w:rPr>
        <w:t xml:space="preserve">more easily recognize images. </w:t>
      </w:r>
    </w:p>
    <w:p w:rsidRPr="00575DB3" w:rsidR="00575DB3" w:rsidP="5B6933D9" w:rsidRDefault="00575DB3" w14:paraId="4B302162" w14:textId="6A6ED9D5">
      <w:pPr>
        <w:numPr>
          <w:ilvl w:val="2"/>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Web Services: Apache CXF, Axis, SOAP, WSDL, JAXB, JAX-WS</w:t>
      </w:r>
    </w:p>
    <w:p w:rsidRPr="00575DB3" w:rsidR="00575DB3" w:rsidP="5B6933D9" w:rsidRDefault="00575DB3" w14:paraId="407D52DF" w14:textId="77777777">
      <w:pPr>
        <w:pStyle w:val="Heading5"/>
        <w:rPr>
          <w:rFonts w:ascii="Calibri" w:hAnsi="Calibri" w:eastAsia="Calibri" w:cs="Calibri" w:asciiTheme="minorAscii" w:hAnsiTheme="minorAscii" w:eastAsiaTheme="minorAscii" w:cstheme="minorAscii"/>
          <w:sz w:val="24"/>
          <w:szCs w:val="24"/>
        </w:rPr>
      </w:pPr>
      <w:bookmarkStart w:name="_Toc923558393" w:id="18144058"/>
      <w:r w:rsidR="00575DB3">
        <w:rPr/>
        <w:t>Database</w:t>
      </w:r>
      <w:bookmarkEnd w:id="18144058"/>
      <w:r w:rsidR="00575DB3">
        <w:rPr/>
        <w:t xml:space="preserve"> </w:t>
      </w:r>
    </w:p>
    <w:p w:rsidR="00575DB3" w:rsidP="5B6933D9" w:rsidRDefault="00575DB3" w14:paraId="22E11DC3" w14:textId="56093A4F">
      <w:pPr>
        <w:numPr>
          <w:ilvl w:val="1"/>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 </w:t>
      </w:r>
      <w:r w:rsidRPr="5B6933D9" w:rsidR="7832EA55">
        <w:rPr>
          <w:rFonts w:ascii="Calibri" w:hAnsi="Calibri" w:eastAsia="Calibri" w:cs="Calibri" w:asciiTheme="minorAscii" w:hAnsiTheme="minorAscii" w:eastAsiaTheme="minorAscii" w:cstheme="minorAscii"/>
          <w:sz w:val="24"/>
          <w:szCs w:val="24"/>
        </w:rPr>
        <w:t xml:space="preserve"> Google Drive: Used for storing and accessing data files related to the application.</w:t>
      </w:r>
    </w:p>
    <w:p w:rsidR="00575DB3" w:rsidP="5B6933D9" w:rsidRDefault="00575DB3" w14:paraId="356DCE83" w14:textId="0DA18255">
      <w:pPr>
        <w:pStyle w:val="Heading5"/>
        <w:rPr>
          <w:rFonts w:ascii="Calibri" w:hAnsi="Calibri" w:eastAsia="Calibri" w:cs="Calibri" w:asciiTheme="minorAscii" w:hAnsiTheme="minorAscii" w:eastAsiaTheme="minorAscii" w:cstheme="minorAscii"/>
          <w:sz w:val="24"/>
          <w:szCs w:val="24"/>
        </w:rPr>
      </w:pPr>
      <w:bookmarkStart w:name="_Toc1691776677" w:id="1657957390"/>
      <w:r w:rsidR="00575DB3">
        <w:rPr/>
        <w:t>Payment Services or other API's</w:t>
      </w:r>
      <w:bookmarkEnd w:id="1657957390"/>
      <w:r w:rsidR="00575DB3">
        <w:rPr/>
        <w:t xml:space="preserve"> </w:t>
      </w:r>
    </w:p>
    <w:p w:rsidR="366E5F58" w:rsidP="5B6933D9" w:rsidRDefault="366E5F58" w14:paraId="61DAC36D" w14:textId="04FC6A18">
      <w:pPr>
        <w:pStyle w:val="Normal"/>
        <w:numPr>
          <w:ilvl w:val="1"/>
          <w:numId w:val="6"/>
        </w:numPr>
        <w:suppressLineNumbers w:val="0"/>
        <w:bidi w:val="0"/>
        <w:spacing w:beforeAutospacing="on" w:afterAutospacing="on" w:line="240" w:lineRule="auto"/>
        <w:ind w:left="1440" w:right="0" w:hanging="360"/>
        <w:jc w:val="left"/>
        <w:rPr>
          <w:rFonts w:ascii="Calibri" w:hAnsi="Calibri" w:eastAsia="Calibri" w:cs="Calibri" w:asciiTheme="minorAscii" w:hAnsiTheme="minorAscii" w:eastAsiaTheme="minorAscii" w:cstheme="minorAscii"/>
          <w:sz w:val="24"/>
          <w:szCs w:val="24"/>
        </w:rPr>
      </w:pPr>
      <w:r w:rsidRPr="5B6933D9" w:rsidR="366E5F58">
        <w:rPr>
          <w:rFonts w:ascii="Calibri" w:hAnsi="Calibri" w:eastAsia="Calibri" w:cs="Calibri" w:asciiTheme="minorAscii" w:hAnsiTheme="minorAscii" w:eastAsiaTheme="minorAscii" w:cstheme="minorAscii"/>
          <w:sz w:val="24"/>
          <w:szCs w:val="24"/>
        </w:rPr>
        <w:t>Google API: Provides programmatic access to Google services, including Google Sheets for managing data. Google Sheets API is limited to 300 reads and 300 writes per minute under the free tier.</w:t>
      </w:r>
    </w:p>
    <w:p w:rsidR="00575DB3" w:rsidP="5B6933D9" w:rsidRDefault="00575DB3" w14:paraId="0AE9BCFC"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6001677A"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5C8C9646"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4AE8CF3A"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46EB8784"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1772A5B5"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0AD0704E" w14:textId="77777777">
      <w:pPr>
        <w:pStyle w:val="NoSpacing"/>
        <w:rPr>
          <w:rFonts w:ascii="Calibri" w:hAnsi="Calibri" w:eastAsia="Calibri" w:cs="Calibri" w:asciiTheme="minorAscii" w:hAnsiTheme="minorAscii" w:eastAsiaTheme="minorAscii" w:cstheme="minorAscii"/>
          <w:sz w:val="24"/>
          <w:szCs w:val="24"/>
        </w:rPr>
      </w:pPr>
    </w:p>
    <w:p w:rsidR="00E05294" w:rsidP="5B6933D9" w:rsidRDefault="00E05294" w14:paraId="4F2BC48A" w14:textId="77777777">
      <w:pPr>
        <w:pStyle w:val="NoSpacing"/>
        <w:ind w:left="720"/>
        <w:rPr>
          <w:rFonts w:ascii="Calibri" w:hAnsi="Calibri" w:eastAsia="Calibri" w:cs="Calibri" w:asciiTheme="minorAscii" w:hAnsiTheme="minorAscii" w:eastAsiaTheme="minorAscii" w:cstheme="minorAscii"/>
          <w:sz w:val="24"/>
          <w:szCs w:val="24"/>
        </w:rPr>
      </w:pPr>
    </w:p>
    <w:p w:rsidR="00BA1F22" w:rsidP="5B6933D9" w:rsidRDefault="00BA1F22" w14:paraId="1BEF5B91" w14:textId="77777777">
      <w:pPr>
        <w:pStyle w:val="NoSpacing"/>
        <w:ind w:left="720"/>
        <w:rPr>
          <w:rFonts w:ascii="Calibri" w:hAnsi="Calibri" w:eastAsia="Calibri" w:cs="Calibri" w:asciiTheme="minorAscii" w:hAnsiTheme="minorAscii" w:eastAsiaTheme="minorAscii" w:cstheme="minorAscii"/>
          <w:sz w:val="24"/>
          <w:szCs w:val="24"/>
        </w:rPr>
      </w:pPr>
    </w:p>
    <w:p w:rsidR="00BA1F22" w:rsidP="5B6933D9" w:rsidRDefault="00BA1F22" w14:paraId="214A61B3" w14:textId="77777777">
      <w:pPr>
        <w:pStyle w:val="NoSpacing"/>
        <w:ind w:left="720"/>
        <w:rPr>
          <w:rFonts w:ascii="Calibri" w:hAnsi="Calibri" w:eastAsia="Calibri" w:cs="Calibri" w:asciiTheme="minorAscii" w:hAnsiTheme="minorAscii" w:eastAsiaTheme="minorAscii" w:cstheme="minorAscii"/>
          <w:sz w:val="24"/>
          <w:szCs w:val="24"/>
        </w:rPr>
      </w:pPr>
    </w:p>
    <w:p w:rsidRPr="00174B4A" w:rsidR="00BA1F22" w:rsidP="5B6933D9" w:rsidRDefault="00BA1F22" w14:paraId="435A326A" w14:textId="77777777">
      <w:pPr>
        <w:pStyle w:val="NoSpacing"/>
        <w:ind w:left="720"/>
        <w:rPr>
          <w:rFonts w:ascii="Calibri" w:hAnsi="Calibri" w:eastAsia="Calibri" w:cs="Calibri" w:asciiTheme="minorAscii" w:hAnsiTheme="minorAscii" w:eastAsiaTheme="minorAscii" w:cstheme="minorAscii"/>
          <w:sz w:val="24"/>
          <w:szCs w:val="24"/>
        </w:rPr>
      </w:pPr>
    </w:p>
    <w:p w:rsidR="00174B4A" w:rsidP="5B6933D9" w:rsidRDefault="00174B4A" w14:paraId="54C2FAE3" w14:textId="77777777">
      <w:pPr>
        <w:pStyle w:val="NoSpacing"/>
        <w:rPr>
          <w:rFonts w:ascii="Calibri" w:hAnsi="Calibri" w:eastAsia="Calibri" w:cs="Calibri" w:asciiTheme="minorAscii" w:hAnsiTheme="minorAscii" w:eastAsiaTheme="minorAscii" w:cstheme="minorAscii"/>
          <w:b w:val="1"/>
          <w:bCs w:val="1"/>
          <w:sz w:val="24"/>
          <w:szCs w:val="24"/>
        </w:rPr>
      </w:pPr>
    </w:p>
    <w:p w:rsidR="5B6933D9" w:rsidRDefault="5B6933D9" w14:paraId="4460D6B2" w14:textId="54A93361">
      <w:r>
        <w:br w:type="page"/>
      </w:r>
    </w:p>
    <w:p w:rsidR="003520DF" w:rsidP="5B6933D9" w:rsidRDefault="003520DF" w14:paraId="3CDC1486" w14:textId="7BCDC66C">
      <w:pPr>
        <w:pStyle w:val="Heading2"/>
        <w:rPr>
          <w:rFonts w:ascii="Calibri" w:hAnsi="Calibri" w:eastAsia="Calibri" w:cs="Calibri" w:asciiTheme="minorAscii" w:hAnsiTheme="minorAscii" w:eastAsiaTheme="minorAscii" w:cstheme="minorAscii"/>
          <w:b w:val="1"/>
          <w:bCs w:val="1"/>
          <w:sz w:val="32"/>
          <w:szCs w:val="32"/>
        </w:rPr>
      </w:pPr>
      <w:bookmarkStart w:name="_Toc1066048627" w:id="2004610132"/>
      <w:r w:rsidRPr="71416324" w:rsidR="003520DF">
        <w:rPr>
          <w:rFonts w:ascii="Calibri" w:hAnsi="Calibri" w:eastAsia="Calibri" w:cs="Calibri" w:asciiTheme="minorAscii" w:hAnsiTheme="minorAscii" w:eastAsiaTheme="minorAscii" w:cstheme="minorAscii"/>
          <w:sz w:val="32"/>
          <w:szCs w:val="32"/>
        </w:rPr>
        <w:t>Runbook</w:t>
      </w:r>
      <w:bookmarkEnd w:id="2004610132"/>
    </w:p>
    <w:p w:rsidR="03F2AE48" w:rsidP="5B6933D9" w:rsidRDefault="03F2AE48" w14:paraId="2D03AB14" w14:textId="7842E60F">
      <w:pPr>
        <w:pStyle w:val="Heading3"/>
      </w:pPr>
      <w:r w:rsidR="03F2AE48">
        <w:rPr/>
        <w:t>Server goes down</w:t>
      </w:r>
    </w:p>
    <w:p w:rsidR="00D73D71" w:rsidP="71416324" w:rsidRDefault="003520DF" w14:paraId="38F74BD0" w14:textId="3A7DCB8B">
      <w:pPr>
        <w:pStyle w:val="ListParagraph"/>
        <w:rPr>
          <w:rFonts w:ascii="Calibri" w:hAnsi="Calibri" w:eastAsia="Calibri" w:cs="Calibri" w:asciiTheme="minorAscii" w:hAnsiTheme="minorAscii" w:eastAsiaTheme="minorAscii" w:cstheme="minorAscii"/>
          <w:sz w:val="24"/>
          <w:szCs w:val="24"/>
        </w:rPr>
      </w:pPr>
      <w:r w:rsidR="33E7EBD4">
        <w:rPr/>
        <w:t>Our program does not rely on dedicated servers to function</w:t>
      </w:r>
      <w:r w:rsidR="4587DB92">
        <w:rPr/>
        <w:t>.</w:t>
      </w:r>
      <w:r w:rsidR="33E7EBD4">
        <w:rPr/>
        <w:t xml:space="preserve"> </w:t>
      </w:r>
      <w:r w:rsidR="7CFE5872">
        <w:rPr/>
        <w:t>I</w:t>
      </w:r>
      <w:r w:rsidR="33E7EBD4">
        <w:rPr/>
        <w:t xml:space="preserve">nstead, it interacts with Google Sheets </w:t>
      </w:r>
      <w:r w:rsidR="2E0693FD">
        <w:rPr/>
        <w:t xml:space="preserve">and Drive </w:t>
      </w:r>
      <w:r w:rsidR="33E7EBD4">
        <w:rPr/>
        <w:t>API for its operations.</w:t>
      </w:r>
      <w:r w:rsidR="5A1991C6">
        <w:rPr/>
        <w:t xml:space="preserve"> If there are any issues with connections to the Google API, please make sure to check the Google Service Account being used with </w:t>
      </w:r>
      <w:r w:rsidR="5A1991C6">
        <w:rPr/>
        <w:t>the application.</w:t>
      </w:r>
    </w:p>
    <w:p w:rsidR="00D73D71" w:rsidP="5B6933D9" w:rsidRDefault="003520DF" w14:paraId="160592AC" w14:textId="28C0C991">
      <w:pPr>
        <w:pStyle w:val="Heading3"/>
        <w:rPr>
          <w:rFonts w:ascii="Calibri" w:hAnsi="Calibri" w:eastAsia="Calibri" w:cs="Calibri" w:asciiTheme="minorAscii" w:hAnsiTheme="minorAscii" w:eastAsiaTheme="minorAscii" w:cstheme="minorAscii"/>
          <w:sz w:val="24"/>
          <w:szCs w:val="24"/>
        </w:rPr>
      </w:pPr>
      <w:r w:rsidR="33E7EBD4">
        <w:rPr/>
        <w:t>How to Restart the Program</w:t>
      </w:r>
    </w:p>
    <w:p w:rsidR="00D73D71" w:rsidP="5B6933D9" w:rsidRDefault="003520DF" w14:paraId="234A12CB" w14:textId="6C588A78">
      <w:pPr>
        <w:pStyle w:val="NoSpacing"/>
        <w:numPr>
          <w:ilvl w:val="0"/>
          <w:numId w:val="20"/>
        </w:numPr>
        <w:rPr>
          <w:rFonts w:ascii="Calibri" w:hAnsi="Calibri" w:eastAsia="Calibri" w:cs="Calibri"/>
          <w:noProof w:val="0"/>
          <w:sz w:val="24"/>
          <w:szCs w:val="24"/>
          <w:lang w:val="en-US"/>
        </w:rPr>
      </w:pPr>
      <w:r w:rsidRPr="5B6933D9" w:rsidR="33E7EBD4">
        <w:rPr>
          <w:rFonts w:ascii="Calibri" w:hAnsi="Calibri" w:eastAsia="Calibri" w:cs="Calibri"/>
          <w:noProof w:val="0"/>
          <w:sz w:val="24"/>
          <w:szCs w:val="24"/>
          <w:lang w:val="en-US"/>
        </w:rPr>
        <w:t>On Windows: Click the “X” button in the top-right corner of the program window to close it, then relaunch it.</w:t>
      </w:r>
    </w:p>
    <w:p w:rsidR="00D73D71" w:rsidP="5B6933D9" w:rsidRDefault="003520DF" w14:paraId="35807E2A" w14:textId="2BF63DF2">
      <w:pPr>
        <w:pStyle w:val="NoSpacing"/>
        <w:numPr>
          <w:ilvl w:val="0"/>
          <w:numId w:val="20"/>
        </w:numPr>
        <w:rPr>
          <w:rFonts w:ascii="Calibri" w:hAnsi="Calibri" w:eastAsia="Calibri" w:cs="Calibri"/>
          <w:noProof w:val="0"/>
          <w:sz w:val="24"/>
          <w:szCs w:val="24"/>
          <w:lang w:val="en-US"/>
        </w:rPr>
      </w:pPr>
      <w:r w:rsidRPr="5B6933D9" w:rsidR="33E7EBD4">
        <w:rPr>
          <w:rFonts w:ascii="Calibri" w:hAnsi="Calibri" w:eastAsia="Calibri" w:cs="Calibri"/>
          <w:noProof w:val="0"/>
          <w:sz w:val="24"/>
          <w:szCs w:val="24"/>
          <w:lang w:val="en-US"/>
        </w:rPr>
        <w:t>On Mac: Click the red dot in the top-left corner of the program window to close it, then relaunch it.</w:t>
      </w:r>
    </w:p>
    <w:p w:rsidR="00D73D71" w:rsidP="5B6933D9" w:rsidRDefault="003520DF" w14:paraId="3597E212" w14:textId="4B494FD6">
      <w:pPr>
        <w:pStyle w:val="Heading3"/>
        <w:rPr>
          <w:rFonts w:ascii="Calibri" w:hAnsi="Calibri" w:eastAsia="Calibri" w:cs="Calibri" w:asciiTheme="minorAscii" w:hAnsiTheme="minorAscii" w:eastAsiaTheme="minorAscii" w:cstheme="minorAscii"/>
          <w:sz w:val="24"/>
          <w:szCs w:val="24"/>
        </w:rPr>
      </w:pPr>
      <w:r w:rsidR="003520DF">
        <w:rPr/>
        <w:t xml:space="preserve">Database </w:t>
      </w:r>
      <w:r w:rsidR="00D73D71">
        <w:rPr/>
        <w:t>becomes corrupt</w:t>
      </w:r>
    </w:p>
    <w:p w:rsidR="16A18AB0" w:rsidP="71416324" w:rsidRDefault="16A18AB0" w14:paraId="13FF52A1" w14:textId="3B8D64A9">
      <w:pPr>
        <w:pStyle w:val="Normal"/>
        <w:ind w:left="0" w:firstLine="720"/>
        <w:rPr>
          <w:sz w:val="24"/>
          <w:szCs w:val="24"/>
        </w:rPr>
      </w:pPr>
      <w:r w:rsidRPr="71416324" w:rsidR="16A18AB0">
        <w:rPr>
          <w:sz w:val="24"/>
          <w:szCs w:val="24"/>
        </w:rPr>
        <w:t>Data corruption is not applicable as we interact directly with Google through the API.</w:t>
      </w:r>
    </w:p>
    <w:p w:rsidR="00D73D71" w:rsidP="5B6933D9" w:rsidRDefault="00D73D71" w14:paraId="77241AD7" w14:textId="719DF19A">
      <w:pPr>
        <w:pStyle w:val="Heading3"/>
        <w:rPr>
          <w:rFonts w:ascii="Calibri" w:hAnsi="Calibri" w:eastAsia="Calibri" w:cs="Calibri" w:asciiTheme="minorAscii" w:hAnsiTheme="minorAscii" w:eastAsiaTheme="minorAscii" w:cstheme="minorAscii"/>
          <w:sz w:val="24"/>
          <w:szCs w:val="24"/>
        </w:rPr>
      </w:pPr>
      <w:r w:rsidR="00D73D71">
        <w:rPr/>
        <w:t>How to restore from backup</w:t>
      </w:r>
    </w:p>
    <w:p w:rsidR="54BA7C39" w:rsidP="5B6933D9" w:rsidRDefault="54BA7C39" w14:paraId="0DC0BF0B" w14:textId="1098A4C4">
      <w:pPr>
        <w:pStyle w:val="ListParagraph"/>
        <w:ind w:left="720"/>
      </w:pPr>
      <w:r w:rsidR="54BA7C39">
        <w:rPr/>
        <w:t xml:space="preserve">No backup/restore functionality is built into the program since it does not </w:t>
      </w:r>
      <w:r w:rsidR="54BA7C39">
        <w:rPr/>
        <w:t>maintain</w:t>
      </w:r>
      <w:r w:rsidR="54BA7C39">
        <w:rPr/>
        <w:t xml:space="preserve"> an internal database or server-stored files. Data </w:t>
      </w:r>
      <w:r w:rsidR="54BA7C39">
        <w:rPr/>
        <w:t>resides</w:t>
      </w:r>
      <w:r w:rsidR="54BA7C39">
        <w:rPr/>
        <w:t xml:space="preserve"> in Google Drive, whi</w:t>
      </w:r>
      <w:r w:rsidR="54BA7C39">
        <w:rPr/>
        <w:t xml:space="preserve">ch </w:t>
      </w:r>
      <w:r w:rsidR="54BA7C39">
        <w:rPr/>
        <w:t>ma</w:t>
      </w:r>
      <w:r w:rsidR="54BA7C39">
        <w:rPr/>
        <w:t>i</w:t>
      </w:r>
      <w:r w:rsidR="54BA7C39">
        <w:rPr/>
        <w:t>nta</w:t>
      </w:r>
      <w:r w:rsidR="54BA7C39">
        <w:rPr/>
        <w:t>ins</w:t>
      </w:r>
      <w:r w:rsidR="54BA7C39">
        <w:rPr/>
        <w:t xml:space="preserve"> i</w:t>
      </w:r>
      <w:r w:rsidR="54BA7C39">
        <w:rPr/>
        <w:t>t</w:t>
      </w:r>
      <w:r w:rsidR="54BA7C39">
        <w:rPr/>
        <w:t>s own version history for recovery purposes.</w:t>
      </w:r>
    </w:p>
    <w:p w:rsidR="00D73D71" w:rsidP="71416324" w:rsidRDefault="00D73D71" w14:paraId="00720F23" w14:textId="01FDE8D5">
      <w:pPr>
        <w:pStyle w:val="Heading3"/>
        <w:rPr>
          <w:del w:author="Dunkle, Collin" w:date="2024-11-29T23:59:24.711Z" w16du:dateUtc="2024-11-29T23:59:24.711Z" w:id="1350264824"/>
          <w:rFonts w:ascii="Calibri" w:hAnsi="Calibri" w:eastAsia="Calibri" w:cs="Calibri" w:asciiTheme="minorAscii" w:hAnsiTheme="minorAscii" w:eastAsiaTheme="minorAscii" w:cstheme="minorAscii"/>
          <w:sz w:val="24"/>
          <w:szCs w:val="24"/>
        </w:rPr>
      </w:pPr>
      <w:r w:rsidR="00D73D71">
        <w:rPr/>
        <w:t>Third party services go down</w:t>
      </w:r>
    </w:p>
    <w:p w:rsidR="0087469C" w:rsidP="71416324" w:rsidRDefault="0087469C" w14:paraId="4EE3C390" w14:textId="3E9BE817">
      <w:pPr>
        <w:pStyle w:val="Normal"/>
        <w:bidi w:val="0"/>
        <w:ind w:left="0"/>
        <w:rPr>
          <w:b w:val="0"/>
          <w:bCs w:val="0"/>
          <w:u w:val="none"/>
        </w:rPr>
      </w:pPr>
    </w:p>
    <w:p w:rsidR="59328BB9" w:rsidP="71416324" w:rsidRDefault="59328BB9" w14:paraId="77D85679" w14:textId="513C1174">
      <w:pPr>
        <w:pStyle w:val="ListParagraph"/>
        <w:numPr>
          <w:ilvl w:val="0"/>
          <w:numId w:val="25"/>
        </w:numPr>
        <w:bidi w:val="0"/>
        <w:rPr>
          <w:b w:val="0"/>
          <w:bCs w:val="0"/>
          <w:u w:val="none"/>
        </w:rPr>
      </w:pPr>
      <w:r w:rsidR="59328BB9">
        <w:rPr>
          <w:b w:val="0"/>
          <w:bCs w:val="0"/>
          <w:u w:val="none"/>
        </w:rPr>
        <w:t>If Google’s API goes down, please contact Google Support.</w:t>
      </w:r>
    </w:p>
    <w:p w:rsidR="59328BB9" w:rsidP="71416324" w:rsidRDefault="59328BB9" w14:paraId="258171AD" w14:textId="56B80FC8">
      <w:pPr>
        <w:pStyle w:val="ListParagraph"/>
        <w:numPr>
          <w:ilvl w:val="1"/>
          <w:numId w:val="25"/>
        </w:numPr>
        <w:rPr/>
      </w:pPr>
      <w:r w:rsidR="59328BB9">
        <w:rPr>
          <w:b w:val="0"/>
          <w:bCs w:val="0"/>
          <w:u w:val="none"/>
        </w:rPr>
        <w:t xml:space="preserve">You can see if the API goes down as when running this application in an IDE you will see debug print statements about the http operations being run. When being run with successful API connections, there will be statements about connections, downloads, and </w:t>
      </w:r>
      <w:r w:rsidR="59328BB9">
        <w:rPr>
          <w:b w:val="0"/>
          <w:bCs w:val="0"/>
          <w:u w:val="none"/>
        </w:rPr>
        <w:t>urls</w:t>
      </w:r>
      <w:r w:rsidR="59328BB9">
        <w:rPr>
          <w:b w:val="0"/>
          <w:bCs w:val="0"/>
          <w:u w:val="none"/>
        </w:rPr>
        <w:t xml:space="preserve"> being connected to. If these are not there then it is possible that the Google API is down. </w:t>
      </w:r>
      <w:r w:rsidR="59328BB9">
        <w:rPr>
          <w:b w:val="0"/>
          <w:bCs w:val="0"/>
          <w:u w:val="none"/>
        </w:rPr>
        <w:t xml:space="preserve">The likelihood of Google’s API being down for any extended </w:t>
      </w:r>
      <w:r w:rsidR="0110FEFB">
        <w:rPr>
          <w:b w:val="0"/>
          <w:bCs w:val="0"/>
          <w:u w:val="none"/>
        </w:rPr>
        <w:t>period</w:t>
      </w:r>
      <w:r w:rsidR="59328BB9">
        <w:rPr>
          <w:b w:val="0"/>
          <w:bCs w:val="0"/>
          <w:u w:val="none"/>
        </w:rPr>
        <w:t xml:space="preserve"> is slim, and therefore it is not a large </w:t>
      </w:r>
      <w:r w:rsidR="6E5AE5EE">
        <w:rPr>
          <w:b w:val="0"/>
          <w:bCs w:val="0"/>
          <w:u w:val="none"/>
        </w:rPr>
        <w:t xml:space="preserve">concern. </w:t>
      </w:r>
    </w:p>
    <w:p w:rsidR="71416324" w:rsidP="71416324" w:rsidRDefault="71416324" w14:paraId="03A8BAAA" w14:textId="38165E19">
      <w:pPr>
        <w:pStyle w:val="Normal"/>
        <w:bidi w:val="0"/>
        <w:ind w:left="720"/>
      </w:pPr>
    </w:p>
    <w:p w:rsidR="71416324" w:rsidP="71416324" w:rsidRDefault="71416324" w14:paraId="27BA68F6" w14:textId="5B98C3C1">
      <w:pPr>
        <w:pStyle w:val="Normal"/>
        <w:bidi w:val="0"/>
        <w:ind w:left="720"/>
      </w:pPr>
    </w:p>
    <w:p w:rsidR="6E5AE5EE" w:rsidP="71416324" w:rsidRDefault="6E5AE5EE" w14:paraId="7FE36D54" w14:textId="3CD58E6B">
      <w:pPr>
        <w:pStyle w:val="Heading3"/>
        <w:suppressLineNumbers w:val="0"/>
        <w:bidi w:val="0"/>
        <w:spacing w:before="160" w:beforeAutospacing="off" w:after="80" w:afterAutospacing="off" w:line="259" w:lineRule="auto"/>
        <w:ind w:left="0" w:right="0"/>
        <w:jc w:val="left"/>
      </w:pPr>
      <w:r w:rsidR="6E5AE5EE">
        <w:rPr/>
        <w:t>Steps for Development</w:t>
      </w:r>
    </w:p>
    <w:p w:rsidR="0087469C" w:rsidP="5B6933D9" w:rsidRDefault="0087469C" w14:paraId="5103A3CC" w14:textId="2E5C2DCF">
      <w:pPr>
        <w:pStyle w:val="Heading4"/>
        <w:bidi w:val="0"/>
        <w:rPr>
          <w:rFonts w:ascii="Calibri" w:hAnsi="Calibri" w:eastAsia="Calibri" w:cs="Calibri" w:asciiTheme="minorAscii" w:hAnsiTheme="minorAscii" w:eastAsiaTheme="minorAscii" w:cstheme="minorAscii"/>
          <w:sz w:val="24"/>
          <w:szCs w:val="24"/>
        </w:rPr>
      </w:pPr>
      <w:bookmarkStart w:name="_Toc448171908" w:id="1134361753"/>
      <w:r w:rsidR="24CA8318">
        <w:rPr/>
        <w:t>S</w:t>
      </w:r>
      <w:r w:rsidR="15B453EF">
        <w:rPr/>
        <w:t xml:space="preserve">tep </w:t>
      </w:r>
      <w:r w:rsidR="24CA8318">
        <w:rPr/>
        <w:t>1: Supported OS’s</w:t>
      </w:r>
      <w:bookmarkEnd w:id="1134361753"/>
    </w:p>
    <w:p w:rsidR="0087469C" w:rsidP="5B6933D9" w:rsidRDefault="0087469C" w14:paraId="59067A42" w14:textId="6C02EC8D">
      <w:pPr>
        <w:pStyle w:val="NoSpacing"/>
        <w:numPr>
          <w:ilvl w:val="0"/>
          <w:numId w:val="15"/>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Windows 11 and 10</w:t>
      </w:r>
    </w:p>
    <w:p w:rsidR="0087469C" w:rsidP="5B6933D9" w:rsidRDefault="0087469C" w14:paraId="5F9C6B03" w14:textId="5BD33C2D">
      <w:pPr>
        <w:pStyle w:val="NoSpacing"/>
        <w:numPr>
          <w:ilvl w:val="0"/>
          <w:numId w:val="15"/>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MacOS 13 and 14</w:t>
      </w:r>
    </w:p>
    <w:p w:rsidR="0087469C" w:rsidP="5B6933D9" w:rsidRDefault="0087469C" w14:paraId="38492D29" w14:textId="12363987">
      <w:pPr>
        <w:pStyle w:val="NoSpacing"/>
        <w:numPr>
          <w:ilvl w:val="1"/>
          <w:numId w:val="15"/>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 xml:space="preserve">Any other </w:t>
      </w:r>
      <w:r w:rsidRPr="5B6933D9" w:rsidR="5C35BEA7">
        <w:rPr>
          <w:rFonts w:ascii="Calibri" w:hAnsi="Calibri" w:eastAsia="Calibri" w:cs="Calibri" w:asciiTheme="minorAscii" w:hAnsiTheme="minorAscii" w:eastAsiaTheme="minorAscii" w:cstheme="minorAscii"/>
          <w:sz w:val="24"/>
          <w:szCs w:val="24"/>
        </w:rPr>
        <w:t>operating systems</w:t>
      </w:r>
      <w:r w:rsidRPr="5B6933D9" w:rsidR="24CA8318">
        <w:rPr>
          <w:rFonts w:ascii="Calibri" w:hAnsi="Calibri" w:eastAsia="Calibri" w:cs="Calibri" w:asciiTheme="minorAscii" w:hAnsiTheme="minorAscii" w:eastAsiaTheme="minorAscii" w:cstheme="minorAscii"/>
          <w:sz w:val="24"/>
          <w:szCs w:val="24"/>
        </w:rPr>
        <w:t xml:space="preserve"> and versions than the ones listed above are not known to work and are at the discretion of the developer to fix any issues that may arise from using </w:t>
      </w:r>
      <w:r w:rsidRPr="5B6933D9" w:rsidR="24CA8318">
        <w:rPr>
          <w:rFonts w:ascii="Calibri" w:hAnsi="Calibri" w:eastAsia="Calibri" w:cs="Calibri" w:asciiTheme="minorAscii" w:hAnsiTheme="minorAscii" w:eastAsiaTheme="minorAscii" w:cstheme="minorAscii"/>
          <w:sz w:val="24"/>
          <w:szCs w:val="24"/>
        </w:rPr>
        <w:t>unknown OS versions.</w:t>
      </w:r>
    </w:p>
    <w:p w:rsidR="0087469C" w:rsidP="5B6933D9" w:rsidRDefault="0087469C" w14:paraId="5C6AE14C" w14:textId="5930180C">
      <w:pPr>
        <w:pStyle w:val="Heading4"/>
        <w:bidi w:val="0"/>
        <w:rPr>
          <w:rFonts w:ascii="Calibri" w:hAnsi="Calibri" w:eastAsia="Calibri" w:cs="Calibri" w:asciiTheme="minorAscii" w:hAnsiTheme="minorAscii" w:eastAsiaTheme="minorAscii" w:cstheme="minorAscii"/>
          <w:sz w:val="28"/>
          <w:szCs w:val="28"/>
        </w:rPr>
      </w:pPr>
      <w:bookmarkStart w:name="_Toc1744355197" w:id="1305151443"/>
      <w:r w:rsidR="24CA8318">
        <w:rPr/>
        <w:t>S</w:t>
      </w:r>
      <w:r w:rsidR="54A34A24">
        <w:rPr/>
        <w:t xml:space="preserve">tep </w:t>
      </w:r>
      <w:r w:rsidR="24CA8318">
        <w:rPr/>
        <w:t>2: Installing Python</w:t>
      </w:r>
      <w:bookmarkEnd w:id="1305151443"/>
    </w:p>
    <w:p w:rsidR="0087469C" w:rsidP="5B6933D9" w:rsidRDefault="0087469C" w14:paraId="06ACD17E" w14:textId="5E541249">
      <w:pPr>
        <w:pStyle w:val="NoSpacing"/>
        <w:numPr>
          <w:ilvl w:val="0"/>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Version 3.10.11</w:t>
      </w:r>
      <w:r w:rsidRPr="5B6933D9" w:rsidR="27C1DA6D">
        <w:rPr>
          <w:rFonts w:ascii="Calibri" w:hAnsi="Calibri" w:eastAsia="Calibri" w:cs="Calibri" w:asciiTheme="minorAscii" w:hAnsiTheme="minorAscii" w:eastAsiaTheme="minorAscii" w:cstheme="minorAscii"/>
          <w:sz w:val="24"/>
          <w:szCs w:val="24"/>
        </w:rPr>
        <w:t xml:space="preserve"> or 3.11.9</w:t>
      </w:r>
      <w:r w:rsidRPr="5B6933D9" w:rsidR="24CA8318">
        <w:rPr>
          <w:rFonts w:ascii="Calibri" w:hAnsi="Calibri" w:eastAsia="Calibri" w:cs="Calibri" w:asciiTheme="minorAscii" w:hAnsiTheme="minorAscii" w:eastAsiaTheme="minorAscii" w:cstheme="minorAscii"/>
          <w:sz w:val="24"/>
          <w:szCs w:val="24"/>
        </w:rPr>
        <w:t xml:space="preserve"> of Python is necessary for development</w:t>
      </w:r>
    </w:p>
    <w:p w:rsidR="0087469C" w:rsidP="5B6933D9" w:rsidRDefault="0087469C" w14:paraId="08D28140" w14:textId="357A6D82">
      <w:pPr>
        <w:pStyle w:val="NoSpacing"/>
        <w:numPr>
          <w:ilvl w:val="1"/>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 xml:space="preserve">Head to this </w:t>
      </w:r>
      <w:hyperlink r:id="R8d01bfcfe4c8440d">
        <w:r w:rsidRPr="5B6933D9" w:rsidR="24CA8318">
          <w:rPr>
            <w:rStyle w:val="Hyperlink"/>
            <w:rFonts w:ascii="Calibri" w:hAnsi="Calibri" w:eastAsia="Calibri" w:cs="Calibri" w:asciiTheme="minorAscii" w:hAnsiTheme="minorAscii" w:eastAsiaTheme="minorAscii" w:cstheme="minorAscii"/>
            <w:sz w:val="24"/>
            <w:szCs w:val="24"/>
          </w:rPr>
          <w:t>link</w:t>
        </w:r>
      </w:hyperlink>
      <w:r w:rsidRPr="5B6933D9" w:rsidR="24CA8318">
        <w:rPr>
          <w:rFonts w:ascii="Calibri" w:hAnsi="Calibri" w:eastAsia="Calibri" w:cs="Calibri" w:asciiTheme="minorAscii" w:hAnsiTheme="minorAscii" w:eastAsiaTheme="minorAscii" w:cstheme="minorAscii"/>
          <w:sz w:val="24"/>
          <w:szCs w:val="24"/>
        </w:rPr>
        <w:t xml:space="preserve"> and scroll to the bottom of the page. From there download the version corresponding to your respective platform. </w:t>
      </w:r>
    </w:p>
    <w:p w:rsidR="0087469C" w:rsidP="5B6933D9" w:rsidRDefault="0087469C" w14:paraId="3F3C383D" w14:textId="33C3F876">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49DBF686">
        <w:rPr>
          <w:rFonts w:ascii="Calibri" w:hAnsi="Calibri" w:eastAsia="Calibri" w:cs="Calibri" w:asciiTheme="minorAscii" w:hAnsiTheme="minorAscii" w:eastAsiaTheme="minorAscii" w:cstheme="minorAscii"/>
          <w:sz w:val="24"/>
          <w:szCs w:val="24"/>
        </w:rPr>
        <w:t>The installer</w:t>
      </w:r>
      <w:r w:rsidRPr="5B6933D9" w:rsidR="24CA8318">
        <w:rPr>
          <w:rFonts w:ascii="Calibri" w:hAnsi="Calibri" w:eastAsia="Calibri" w:cs="Calibri" w:asciiTheme="minorAscii" w:hAnsiTheme="minorAscii" w:eastAsiaTheme="minorAscii" w:cstheme="minorAscii"/>
          <w:sz w:val="24"/>
          <w:szCs w:val="24"/>
        </w:rPr>
        <w:t xml:space="preserve"> version is recommended if you are unsure of what to use.</w:t>
      </w:r>
    </w:p>
    <w:p w:rsidR="0087469C" w:rsidP="5B6933D9" w:rsidRDefault="0087469C" w14:paraId="1B30A8FB" w14:textId="423D1A3C">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31498CFA">
        <w:drawing>
          <wp:inline wp14:editId="229F3963" wp14:anchorId="7D0151F7">
            <wp:extent cx="4533900" cy="1550359"/>
            <wp:effectExtent l="0" t="0" r="0" b="0"/>
            <wp:docPr id="1595987398" name="" title=""/>
            <wp:cNvGraphicFramePr>
              <a:graphicFrameLocks noChangeAspect="1"/>
            </wp:cNvGraphicFramePr>
            <a:graphic>
              <a:graphicData uri="http://schemas.openxmlformats.org/drawingml/2006/picture">
                <pic:pic>
                  <pic:nvPicPr>
                    <pic:cNvPr id="0" name=""/>
                    <pic:cNvPicPr/>
                  </pic:nvPicPr>
                  <pic:blipFill>
                    <a:blip r:embed="R55c9a738d1984d69">
                      <a:extLst>
                        <a:ext xmlns:a="http://schemas.openxmlformats.org/drawingml/2006/main" uri="{28A0092B-C50C-407E-A947-70E740481C1C}">
                          <a14:useLocalDpi val="0"/>
                        </a:ext>
                      </a:extLst>
                    </a:blip>
                    <a:stretch>
                      <a:fillRect/>
                    </a:stretch>
                  </pic:blipFill>
                  <pic:spPr>
                    <a:xfrm>
                      <a:off x="0" y="0"/>
                      <a:ext cx="4533900" cy="1550359"/>
                    </a:xfrm>
                    <a:prstGeom prst="rect">
                      <a:avLst/>
                    </a:prstGeom>
                  </pic:spPr>
                </pic:pic>
              </a:graphicData>
            </a:graphic>
          </wp:inline>
        </w:drawing>
      </w:r>
    </w:p>
    <w:p w:rsidR="0087469C" w:rsidP="5B6933D9" w:rsidRDefault="0087469C" w14:paraId="4796C23D" w14:textId="0C591877">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4"/>
          <w:szCs w:val="24"/>
        </w:rPr>
      </w:pPr>
      <w:r w:rsidRPr="5B6933D9" w:rsidR="49D5900B">
        <w:rPr>
          <w:rFonts w:ascii="Calibri" w:hAnsi="Calibri" w:eastAsia="Calibri" w:cs="Calibri" w:asciiTheme="minorAscii" w:hAnsiTheme="minorAscii" w:eastAsiaTheme="minorAscii" w:cstheme="minorAscii"/>
          <w:sz w:val="24"/>
          <w:szCs w:val="24"/>
        </w:rPr>
        <w:t>During installation ensure that you check the “</w:t>
      </w:r>
      <w:r w:rsidRPr="5B6933D9" w:rsidR="49D5900B">
        <w:rPr>
          <w:rFonts w:ascii="Calibri" w:hAnsi="Calibri" w:eastAsia="Calibri" w:cs="Calibri" w:asciiTheme="minorAscii" w:hAnsiTheme="minorAscii" w:eastAsiaTheme="minorAscii" w:cstheme="minorAscii"/>
          <w:b w:val="1"/>
          <w:bCs w:val="1"/>
          <w:sz w:val="24"/>
          <w:szCs w:val="24"/>
        </w:rPr>
        <w:t>Add Python to PATH”</w:t>
      </w:r>
      <w:r w:rsidRPr="5B6933D9" w:rsidR="49D5900B">
        <w:rPr>
          <w:rFonts w:ascii="Calibri" w:hAnsi="Calibri" w:eastAsia="Calibri" w:cs="Calibri" w:asciiTheme="minorAscii" w:hAnsiTheme="minorAscii" w:eastAsiaTheme="minorAscii" w:cstheme="minorAscii"/>
          <w:b w:val="0"/>
          <w:bCs w:val="0"/>
          <w:sz w:val="24"/>
          <w:szCs w:val="24"/>
        </w:rPr>
        <w:t xml:space="preserve"> checkbox. This is </w:t>
      </w:r>
      <w:r w:rsidRPr="5B6933D9" w:rsidR="49D5900B">
        <w:rPr>
          <w:rFonts w:ascii="Calibri" w:hAnsi="Calibri" w:eastAsia="Calibri" w:cs="Calibri" w:asciiTheme="minorAscii" w:hAnsiTheme="minorAscii" w:eastAsiaTheme="minorAscii" w:cstheme="minorAscii"/>
          <w:b w:val="1"/>
          <w:bCs w:val="1"/>
          <w:sz w:val="24"/>
          <w:szCs w:val="24"/>
        </w:rPr>
        <w:t xml:space="preserve">vital </w:t>
      </w:r>
      <w:r w:rsidRPr="5B6933D9" w:rsidR="49D5900B">
        <w:rPr>
          <w:rFonts w:ascii="Calibri" w:hAnsi="Calibri" w:eastAsia="Calibri" w:cs="Calibri" w:asciiTheme="minorAscii" w:hAnsiTheme="minorAscii" w:eastAsiaTheme="minorAscii" w:cstheme="minorAscii"/>
          <w:b w:val="0"/>
          <w:bCs w:val="0"/>
          <w:sz w:val="24"/>
          <w:szCs w:val="24"/>
        </w:rPr>
        <w:t>for development purposes.</w:t>
      </w:r>
    </w:p>
    <w:p w:rsidR="0087469C" w:rsidP="5B6933D9" w:rsidRDefault="0087469C" w14:paraId="27D3D266" w14:textId="075F6CFC">
      <w:pPr>
        <w:pStyle w:val="NoSpacing"/>
        <w:numPr>
          <w:ilvl w:val="1"/>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31498CFA">
        <w:rPr>
          <w:rFonts w:ascii="Calibri" w:hAnsi="Calibri" w:eastAsia="Calibri" w:cs="Calibri" w:asciiTheme="minorAscii" w:hAnsiTheme="minorAscii" w:eastAsiaTheme="minorAscii" w:cstheme="minorAscii"/>
          <w:sz w:val="24"/>
          <w:szCs w:val="24"/>
        </w:rPr>
        <w:t xml:space="preserve">Ensure python is installed by going to your terminal and running </w:t>
      </w:r>
    </w:p>
    <w:p w:rsidR="0087469C" w:rsidP="5B6933D9" w:rsidRDefault="0087469C" w14:paraId="2BAB5219" w14:textId="102F9C0E">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44F4014" wp14:editId="5B122A8A">
                <wp:extent xmlns:wp="http://schemas.openxmlformats.org/drawingml/2006/wordprocessingDrawing" cx="1329690" cy="293370"/>
                <wp:effectExtent xmlns:wp="http://schemas.openxmlformats.org/drawingml/2006/wordprocessingDrawing" l="0" t="0" r="22860" b="11430"/>
                <wp:docPr xmlns:wp="http://schemas.openxmlformats.org/drawingml/2006/wordprocessingDrawing" id="188853419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329690" cy="293370"/>
                        </a:xfrm>
                        <a:prstGeom prst="rect">
                          <a:avLst/>
                        </a:prstGeom>
                        <a:solidFill>
                          <a:schemeClr val="lt1"/>
                        </a:solidFill>
                        <a:ln>
                          <a:solidFill>
                            <a:srgbClr val="000000"/>
                          </a:solidFill>
                        </a:ln>
                      </wps:spPr>
                      <wps:txbx>
                        <w:txbxContent xmlns:w="http://schemas.openxmlformats.org/wordprocessingml/2006/main">
                          <w:p w:rsidR="007B26BC" w:rsidP="007B26BC" w:rsidRDefault="007B26BC">
                            <w:pPr>
                              <w:spacing w:line="276" w:lineRule="auto"/>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&gt; python3 --version</w:t>
                            </w:r>
                          </w:p>
                        </w:txbxContent>
                      </wps:txbx>
                      <wps:bodyPr anchor="t"/>
                    </wps:wsp>
                  </a:graphicData>
                </a:graphic>
              </wp:inline>
            </w:drawing>
          </mc:Choice>
          <mc:Fallback xmlns:mc="http://schemas.openxmlformats.org/markup-compatibility/2006"/>
        </mc:AlternateContent>
      </w:r>
    </w:p>
    <w:p w:rsidR="0087469C" w:rsidP="5B6933D9" w:rsidRDefault="0087469C" w14:paraId="7F6568FF" w14:textId="0A7796FC">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5B6933D9" w:rsidR="598B13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You should see the following output in the terminal </w:t>
      </w:r>
      <w:r w:rsidRPr="5B6933D9" w:rsidR="31498CF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“Python </w:t>
      </w:r>
      <w:r w:rsidRPr="5B6933D9" w:rsidR="10BD9A2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3.10.11 or 3.11.9</w:t>
      </w:r>
      <w:r w:rsidRPr="5B6933D9" w:rsidR="2B40149D">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t>
      </w:r>
    </w:p>
    <w:p w:rsidR="0087469C" w:rsidP="5B6933D9" w:rsidRDefault="0087469C" w14:paraId="56A7F8BA" w14:textId="6774744F">
      <w:pPr>
        <w:pStyle w:val="NoSpacing"/>
        <w:suppressLineNumbers w:val="0"/>
        <w:bidi w:val="0"/>
        <w:spacing w:before="0" w:beforeAutospacing="off" w:after="0" w:afterAutospacing="off" w:line="240" w:lineRule="auto"/>
        <w:ind w:left="0" w:right="0"/>
        <w:jc w:val="left"/>
      </w:pPr>
    </w:p>
    <w:p w:rsidR="0087469C" w:rsidP="5B6933D9" w:rsidRDefault="0087469C" w14:paraId="40162B24" w14:textId="5AF841F9">
      <w:pPr>
        <w:pStyle w:val="Heading4"/>
        <w:bidi w:val="0"/>
        <w:rPr>
          <w:rFonts w:ascii="Calibri" w:hAnsi="Calibri" w:eastAsia="Calibri" w:cs="Calibri" w:asciiTheme="minorAscii" w:hAnsiTheme="minorAscii" w:eastAsiaTheme="minorAscii" w:cstheme="minorAscii"/>
          <w:sz w:val="28"/>
          <w:szCs w:val="28"/>
        </w:rPr>
      </w:pPr>
      <w:bookmarkStart w:name="_Toc1920193200" w:id="630124853"/>
      <w:r w:rsidR="41E96B4B">
        <w:rPr/>
        <w:t>S</w:t>
      </w:r>
      <w:r w:rsidR="31A8D09F">
        <w:rPr/>
        <w:t xml:space="preserve">tep </w:t>
      </w:r>
      <w:r w:rsidR="41E96B4B">
        <w:rPr/>
        <w:t>3: Installing python packages necessary for development</w:t>
      </w:r>
      <w:r w:rsidR="2C9550C7">
        <w:rPr/>
        <w:t>.</w:t>
      </w:r>
      <w:bookmarkEnd w:id="630124853"/>
    </w:p>
    <w:p w:rsidR="0087469C" w:rsidP="5B6933D9" w:rsidRDefault="0087469C" w14:paraId="22F9621F" w14:textId="7CC3B675">
      <w:pPr>
        <w:pStyle w:val="NoSpacing"/>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8"/>
          <w:szCs w:val="28"/>
        </w:rPr>
      </w:pPr>
    </w:p>
    <w:p w:rsidR="0087469C" w:rsidP="5B6933D9" w:rsidRDefault="0087469C" w14:paraId="5EDB8A89" w14:textId="47063DB6">
      <w:pPr>
        <w:pStyle w:val="Heading5"/>
        <w:numPr>
          <w:ilvl w:val="0"/>
          <w:numId w:val="17"/>
        </w:numPr>
        <w:bidi w:val="0"/>
        <w:rPr>
          <w:rFonts w:ascii="Calibri" w:hAnsi="Calibri" w:eastAsia="Calibri" w:cs="Calibri" w:asciiTheme="minorAscii" w:hAnsiTheme="minorAscii" w:eastAsiaTheme="minorAscii" w:cstheme="minorAscii"/>
          <w:sz w:val="24"/>
          <w:szCs w:val="24"/>
        </w:rPr>
      </w:pPr>
      <w:r w:rsidR="6EDAFDCB">
        <w:rPr/>
        <w:t>First ensure that git is installed on your computer by running this command in your terminal.</w:t>
      </w:r>
    </w:p>
    <w:p w:rsidR="0087469C" w:rsidP="5B6933D9" w:rsidRDefault="0087469C" w14:paraId="254987DD" w14:textId="1AAE3855">
      <w:pPr>
        <w:pStyle w:val="NoSpacing"/>
        <w:numPr>
          <w:ilvl w:val="1"/>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8801151" wp14:editId="78141B48">
                <wp:extent xmlns:wp="http://schemas.openxmlformats.org/drawingml/2006/wordprocessingDrawing" cx="1004253" cy="293370"/>
                <wp:effectExtent xmlns:wp="http://schemas.openxmlformats.org/drawingml/2006/wordprocessingDrawing" l="0" t="0" r="24765" b="11430"/>
                <wp:docPr xmlns:wp="http://schemas.openxmlformats.org/drawingml/2006/wordprocessingDrawing" id="68062373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004253" cy="293370"/>
                        </a:xfrm>
                        <a:prstGeom prst="rect">
                          <a:avLst/>
                        </a:prstGeom>
                        <a:solidFill>
                          <a:schemeClr val="lt1"/>
                        </a:solidFill>
                        <a:ln>
                          <a:solidFill>
                            <a:srgbClr val="000000"/>
                          </a:solidFill>
                        </a:ln>
                      </wps:spPr>
                      <wps:txbx>
                        <w:txbxContent xmlns:w="http://schemas.openxmlformats.org/wordprocessingml/2006/main">
                          <w:p w:rsidR="001812A2" w:rsidP="001812A2" w:rsidRDefault="001812A2">
                            <w:pPr>
                              <w:spacing w:line="276" w:lineRule="auto"/>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&gt; git --version</w:t>
                            </w:r>
                          </w:p>
                        </w:txbxContent>
                      </wps:txbx>
                      <wps:bodyPr anchor="t"/>
                    </wps:wsp>
                  </a:graphicData>
                </a:graphic>
              </wp:inline>
            </w:drawing>
          </mc:Choice>
          <mc:Fallback xmlns:mc="http://schemas.openxmlformats.org/markup-compatibility/2006"/>
        </mc:AlternateContent>
      </w:r>
    </w:p>
    <w:p w:rsidR="0087469C" w:rsidP="5B6933D9" w:rsidRDefault="0087469C" w14:paraId="71C8A366" w14:textId="299EEA81">
      <w:pPr>
        <w:pStyle w:val="NoSpacing"/>
        <w:numPr>
          <w:ilvl w:val="2"/>
          <w:numId w:val="13"/>
        </w:numPr>
        <w:suppressLineNumbers w:val="0"/>
        <w:bidi w:val="0"/>
        <w:spacing w:before="0" w:beforeAutospacing="off" w:after="0" w:afterAutospacing="off" w:line="240" w:lineRule="auto"/>
        <w:ind w:right="0"/>
        <w:jc w:val="left"/>
        <w:rPr>
          <w:rFonts w:ascii="Calibri" w:hAnsi="Calibri" w:eastAsia="Calibri" w:cs="Calibri"/>
          <w:noProof w:val="0"/>
          <w:sz w:val="24"/>
          <w:szCs w:val="24"/>
          <w:lang w:val="en-US"/>
        </w:rPr>
      </w:pPr>
      <w:r w:rsidRPr="5B6933D9" w:rsidR="6EDAFDC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If it is not installed, </w:t>
      </w:r>
      <w:r w:rsidRPr="5B6933D9" w:rsidR="6EDAFDCB">
        <w:rPr>
          <w:rFonts w:ascii="Calibri" w:hAnsi="Calibri" w:eastAsia="Calibri" w:cs="Calibri"/>
          <w:noProof w:val="0"/>
          <w:sz w:val="24"/>
          <w:szCs w:val="24"/>
          <w:lang w:val="en-US"/>
        </w:rPr>
        <w:t xml:space="preserve">you can download it </w:t>
      </w:r>
      <w:hyperlink r:id="Rdf7c845fed624c8a">
        <w:r w:rsidRPr="5B6933D9" w:rsidR="6EDAFDCB">
          <w:rPr>
            <w:rStyle w:val="Hyperlink"/>
            <w:rFonts w:ascii="Calibri" w:hAnsi="Calibri" w:eastAsia="Calibri" w:cs="Calibri"/>
            <w:noProof w:val="0"/>
            <w:sz w:val="24"/>
            <w:szCs w:val="24"/>
            <w:lang w:val="en-US"/>
          </w:rPr>
          <w:t>here</w:t>
        </w:r>
      </w:hyperlink>
      <w:r w:rsidRPr="5B6933D9" w:rsidR="6EDAFDCB">
        <w:rPr>
          <w:rFonts w:ascii="Calibri" w:hAnsi="Calibri" w:eastAsia="Calibri" w:cs="Calibri"/>
          <w:noProof w:val="0"/>
          <w:sz w:val="24"/>
          <w:szCs w:val="24"/>
          <w:lang w:val="en-US"/>
        </w:rPr>
        <w:t>.</w:t>
      </w:r>
    </w:p>
    <w:p w:rsidR="0087469C" w:rsidP="5B6933D9" w:rsidRDefault="0087469C" w14:paraId="2C3FB1B0" w14:textId="0C95491E">
      <w:pPr>
        <w:pStyle w:val="NoSpacing"/>
        <w:numPr>
          <w:ilvl w:val="1"/>
          <w:numId w:val="13"/>
        </w:numPr>
        <w:suppressLineNumbers w:val="0"/>
        <w:bidi w:val="0"/>
        <w:spacing w:before="0" w:beforeAutospacing="off" w:after="0" w:afterAutospacing="off" w:line="240" w:lineRule="auto"/>
        <w:ind w:right="0"/>
        <w:jc w:val="left"/>
        <w:rPr>
          <w:rFonts w:ascii="Calibri" w:hAnsi="Calibri" w:eastAsia="Calibri" w:cs="Calibri"/>
          <w:noProof w:val="0"/>
          <w:sz w:val="24"/>
          <w:szCs w:val="24"/>
          <w:lang w:val="en-US"/>
        </w:rPr>
      </w:pPr>
      <w:r w:rsidRPr="5B6933D9" w:rsidR="6EDAFDCB">
        <w:rPr>
          <w:rFonts w:ascii="Calibri" w:hAnsi="Calibri" w:eastAsia="Calibri" w:cs="Calibri"/>
          <w:noProof w:val="0"/>
          <w:sz w:val="24"/>
          <w:szCs w:val="24"/>
          <w:lang w:val="en-US"/>
        </w:rPr>
        <w:t xml:space="preserve">After installing </w:t>
      </w:r>
      <w:r w:rsidRPr="5B6933D9" w:rsidR="6EDAFDCB">
        <w:rPr>
          <w:rFonts w:ascii="Calibri" w:hAnsi="Calibri" w:eastAsia="Calibri" w:cs="Calibri"/>
          <w:noProof w:val="0"/>
          <w:sz w:val="24"/>
          <w:szCs w:val="24"/>
          <w:lang w:val="en-US"/>
        </w:rPr>
        <w:t>rerun</w:t>
      </w:r>
      <w:r w:rsidRPr="5B6933D9" w:rsidR="6EDAFDCB">
        <w:rPr>
          <w:rFonts w:ascii="Calibri" w:hAnsi="Calibri" w:eastAsia="Calibri" w:cs="Calibri"/>
          <w:noProof w:val="0"/>
          <w:sz w:val="24"/>
          <w:szCs w:val="24"/>
          <w:lang w:val="en-US"/>
        </w:rPr>
        <w:t xml:space="preserve"> the command above to ensure it is installed.</w:t>
      </w:r>
    </w:p>
    <w:p w:rsidR="0087469C" w:rsidP="5B6933D9" w:rsidRDefault="0087469C" w14:paraId="4AA8C4BB" w14:textId="44AA828D">
      <w:pPr>
        <w:pStyle w:val="Heading5"/>
        <w:numPr>
          <w:ilvl w:val="0"/>
          <w:numId w:val="17"/>
        </w:numPr>
        <w:bidi w:val="0"/>
        <w:rPr/>
      </w:pPr>
      <w:r w:rsidR="410D3EEF">
        <w:rPr/>
        <w:t>Clone r</w:t>
      </w:r>
      <w:r w:rsidR="231FA88F">
        <w:rPr/>
        <w:t>epo onto your device</w:t>
      </w:r>
    </w:p>
    <w:p w:rsidR="0087469C" w:rsidP="5B6933D9" w:rsidRDefault="0087469C" w14:paraId="15260157" w14:textId="457BCFAE">
      <w:pPr>
        <w:pStyle w:val="NoSpacing"/>
        <w:numPr>
          <w:ilvl w:val="1"/>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6824B54A">
        <w:rPr>
          <w:rFonts w:ascii="Calibri" w:hAnsi="Calibri" w:eastAsia="Calibri" w:cs="Calibri" w:asciiTheme="minorAscii" w:hAnsiTheme="minorAscii" w:eastAsiaTheme="minorAscii" w:cstheme="minorAscii"/>
          <w:sz w:val="24"/>
          <w:szCs w:val="24"/>
        </w:rPr>
        <w:t xml:space="preserve">Navigate to your </w:t>
      </w:r>
      <w:r w:rsidRPr="5B6933D9" w:rsidR="59C3B085">
        <w:rPr>
          <w:rFonts w:ascii="Calibri" w:hAnsi="Calibri" w:eastAsia="Calibri" w:cs="Calibri" w:asciiTheme="minorAscii" w:hAnsiTheme="minorAscii" w:eastAsiaTheme="minorAscii" w:cstheme="minorAscii"/>
          <w:sz w:val="24"/>
          <w:szCs w:val="24"/>
        </w:rPr>
        <w:t xml:space="preserve">desired install location in your </w:t>
      </w:r>
      <w:r w:rsidRPr="5B6933D9" w:rsidR="6824B54A">
        <w:rPr>
          <w:rFonts w:ascii="Calibri" w:hAnsi="Calibri" w:eastAsia="Calibri" w:cs="Calibri" w:asciiTheme="minorAscii" w:hAnsiTheme="minorAscii" w:eastAsiaTheme="minorAscii" w:cstheme="minorAscii"/>
          <w:sz w:val="24"/>
          <w:szCs w:val="24"/>
        </w:rPr>
        <w:t xml:space="preserve">terminal and </w:t>
      </w:r>
      <w:r w:rsidRPr="5B6933D9" w:rsidR="65B09A0E">
        <w:rPr>
          <w:rFonts w:ascii="Calibri" w:hAnsi="Calibri" w:eastAsia="Calibri" w:cs="Calibri" w:asciiTheme="minorAscii" w:hAnsiTheme="minorAscii" w:eastAsiaTheme="minorAscii" w:cstheme="minorAscii"/>
          <w:sz w:val="24"/>
          <w:szCs w:val="24"/>
        </w:rPr>
        <w:t xml:space="preserve">run </w:t>
      </w:r>
    </w:p>
    <w:p w:rsidR="0087469C" w:rsidP="5B6933D9" w:rsidRDefault="0087469C" w14:paraId="07DD3A20" w14:textId="25ACEA51">
      <w:pPr>
        <w:pStyle w:val="NoSpacing"/>
        <w:numPr>
          <w:ilvl w:val="2"/>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26AB07C" wp14:editId="382F86EB">
                <wp:extent xmlns:wp="http://schemas.openxmlformats.org/drawingml/2006/wordprocessingDrawing" cx="4218940" cy="293370"/>
                <wp:effectExtent xmlns:wp="http://schemas.openxmlformats.org/drawingml/2006/wordprocessingDrawing" l="0" t="0" r="10160" b="11430"/>
                <wp:docPr xmlns:wp="http://schemas.openxmlformats.org/drawingml/2006/wordprocessingDrawing" id="89165428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218940" cy="293370"/>
                        </a:xfrm>
                        <a:prstGeom prst="rect">
                          <a:avLst/>
                        </a:prstGeom>
                        <a:solidFill>
                          <a:schemeClr val="lt1"/>
                        </a:solidFill>
                        <a:ln>
                          <a:solidFill>
                            <a:srgbClr val="000000"/>
                          </a:solidFill>
                        </a:ln>
                      </wps:spPr>
                      <wps:txbx>
                        <w:txbxContent xmlns:w="http://schemas.openxmlformats.org/wordprocessingml/2006/main">
                          <w:p w:rsidR="006F7604" w:rsidP="00F76F6A" w:rsidRDefault="006F7604">
                            <w:pPr>
                              <w:spacing w:line="276" w:lineRule="auto"/>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 xml:space="preserve">&gt; git clone https://github.com/Very-Bad-Goose/Senior-Project.git </w:t>
                            </w:r>
                          </w:p>
                        </w:txbxContent>
                      </wps:txbx>
                      <wps:bodyPr anchor="t"/>
                    </wps:wsp>
                  </a:graphicData>
                </a:graphic>
              </wp:inline>
            </w:drawing>
          </mc:Choice>
          <mc:Fallback xmlns:a="http://schemas.openxmlformats.org/drawingml/2006/main" xmlns:mc="http://schemas.openxmlformats.org/markup-compatibility/2006"/>
        </mc:AlternateContent>
      </w:r>
    </w:p>
    <w:p w:rsidR="0087469C" w:rsidP="5B6933D9" w:rsidRDefault="0087469C" w14:paraId="24851CDB" w14:textId="19D5185C">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1416324" w:rsidR="4399200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This will clone the repo to your device</w:t>
      </w:r>
      <w:r w:rsidRPr="71416324" w:rsidR="6485B1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0087469C" w:rsidP="71416324" w:rsidRDefault="0087469C" w14:paraId="6A17CFF2" w14:textId="4334FABA">
      <w:pPr>
        <w:pStyle w:val="NoSpacing"/>
        <w:numPr>
          <w:ilvl w:val="2"/>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1416324"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If cloning fails:</w:t>
      </w:r>
    </w:p>
    <w:p w:rsidR="0087469C" w:rsidP="71416324" w:rsidRDefault="0087469C" w14:paraId="5D92386E" w14:textId="75789207">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1416324"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Go to </w:t>
      </w:r>
      <w:hyperlink r:id="R04beeeb7e3264f29">
        <w:r w:rsidRPr="71416324" w:rsidR="00F0A2A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https://github.com/Very-Bad-Goose/Senior-Project</w:t>
        </w:r>
      </w:hyperlink>
    </w:p>
    <w:p w:rsidR="0087469C" w:rsidP="71416324" w:rsidRDefault="0087469C" w14:paraId="4E169C5A" w14:textId="13958C45">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1416324"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Click on the green code button in the top right of screen.</w:t>
      </w:r>
    </w:p>
    <w:p w:rsidR="0087469C" w:rsidP="71416324" w:rsidRDefault="0087469C" w14:paraId="3989A6BC" w14:textId="4260AEFA">
      <w:pPr>
        <w:pStyle w:val="NoSpacing"/>
        <w:numPr>
          <w:ilvl w:val="4"/>
          <w:numId w:val="13"/>
        </w:numPr>
        <w:suppressLineNumbers w:val="0"/>
        <w:bidi w:val="0"/>
        <w:spacing w:before="0" w:beforeAutospacing="off" w:after="0" w:afterAutospacing="off" w:line="240" w:lineRule="auto"/>
        <w:ind w:right="0"/>
        <w:jc w:val="left"/>
        <w:rPr/>
      </w:pPr>
      <w:r w:rsidR="0C3ABED7">
        <w:drawing>
          <wp:inline wp14:editId="76C39DC5" wp14:anchorId="3CA152DC">
            <wp:extent cx="4114800" cy="2428875"/>
            <wp:effectExtent l="0" t="0" r="0" b="0"/>
            <wp:docPr id="1810981964" name="" title=""/>
            <wp:cNvGraphicFramePr>
              <a:graphicFrameLocks noChangeAspect="1"/>
            </wp:cNvGraphicFramePr>
            <a:graphic>
              <a:graphicData uri="http://schemas.openxmlformats.org/drawingml/2006/picture">
                <pic:pic>
                  <pic:nvPicPr>
                    <pic:cNvPr id="0" name=""/>
                    <pic:cNvPicPr/>
                  </pic:nvPicPr>
                  <pic:blipFill>
                    <a:blip r:embed="Rf301bf0f025b4d15">
                      <a:extLst>
                        <a:ext xmlns:a="http://schemas.openxmlformats.org/drawingml/2006/main" uri="{28A0092B-C50C-407E-A947-70E740481C1C}">
                          <a14:useLocalDpi val="0"/>
                        </a:ext>
                      </a:extLst>
                    </a:blip>
                    <a:stretch>
                      <a:fillRect/>
                    </a:stretch>
                  </pic:blipFill>
                  <pic:spPr>
                    <a:xfrm>
                      <a:off x="0" y="0"/>
                      <a:ext cx="4114800" cy="2428875"/>
                    </a:xfrm>
                    <a:prstGeom prst="rect">
                      <a:avLst/>
                    </a:prstGeom>
                  </pic:spPr>
                </pic:pic>
              </a:graphicData>
            </a:graphic>
          </wp:inline>
        </w:drawing>
      </w:r>
    </w:p>
    <w:p w:rsidR="0087469C" w:rsidP="71416324" w:rsidRDefault="0087469C" w14:paraId="1C8167F4" w14:textId="286FDAD4">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1416324"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Click download Zip.</w:t>
      </w:r>
    </w:p>
    <w:p w:rsidR="0087469C" w:rsidP="71416324" w:rsidRDefault="0087469C" w14:paraId="1B9F4229" w14:textId="6EE08BB2">
      <w:pPr>
        <w:pStyle w:val="NoSpacing"/>
        <w:numPr>
          <w:ilvl w:val="4"/>
          <w:numId w:val="13"/>
        </w:numPr>
        <w:suppressLineNumbers w:val="0"/>
        <w:bidi w:val="0"/>
        <w:spacing w:before="0" w:beforeAutospacing="off" w:after="0" w:afterAutospacing="off" w:line="240" w:lineRule="auto"/>
        <w:ind w:right="0"/>
        <w:jc w:val="left"/>
        <w:rPr/>
      </w:pPr>
      <w:r w:rsidR="0B2AE6E9">
        <w:drawing>
          <wp:inline wp14:editId="0EF506B8" wp14:anchorId="73ABAD0B">
            <wp:extent cx="3657600" cy="2057400"/>
            <wp:effectExtent l="0" t="0" r="0" b="0"/>
            <wp:docPr id="1926534838" name="" title=""/>
            <wp:cNvGraphicFramePr>
              <a:graphicFrameLocks noChangeAspect="1"/>
            </wp:cNvGraphicFramePr>
            <a:graphic>
              <a:graphicData uri="http://schemas.openxmlformats.org/drawingml/2006/picture">
                <pic:pic>
                  <pic:nvPicPr>
                    <pic:cNvPr id="0" name=""/>
                    <pic:cNvPicPr/>
                  </pic:nvPicPr>
                  <pic:blipFill>
                    <a:blip r:embed="Rc26d1d6cae9e415d">
                      <a:extLst>
                        <a:ext xmlns:a="http://schemas.openxmlformats.org/drawingml/2006/main" uri="{28A0092B-C50C-407E-A947-70E740481C1C}">
                          <a14:useLocalDpi val="0"/>
                        </a:ext>
                      </a:extLst>
                    </a:blip>
                    <a:stretch>
                      <a:fillRect/>
                    </a:stretch>
                  </pic:blipFill>
                  <pic:spPr>
                    <a:xfrm>
                      <a:off x="0" y="0"/>
                      <a:ext cx="3657600" cy="2057400"/>
                    </a:xfrm>
                    <a:prstGeom prst="rect">
                      <a:avLst/>
                    </a:prstGeom>
                  </pic:spPr>
                </pic:pic>
              </a:graphicData>
            </a:graphic>
          </wp:inline>
        </w:drawing>
      </w:r>
    </w:p>
    <w:p w:rsidR="0087469C" w:rsidP="71416324" w:rsidRDefault="0087469C" w14:paraId="13F4E93D" w14:textId="2D1D01B9">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1416324" w:rsidR="51887DC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If download </w:t>
      </w:r>
      <w:r w:rsidRPr="71416324" w:rsidR="51887DC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doesn’t</w:t>
      </w:r>
      <w:r w:rsidRPr="71416324" w:rsidR="51887DC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work with a warning “Virus detected” follow the steps</w:t>
      </w:r>
      <w:r w:rsidRPr="71416324" w:rsidR="60826F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listed on </w:t>
      </w:r>
      <w:r w:rsidRPr="71416324" w:rsidR="60826F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microsoft’s</w:t>
      </w:r>
      <w:r w:rsidRPr="71416324" w:rsidR="60826F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website here: </w:t>
      </w:r>
      <w:hyperlink r:id="R06e37fe537e34e3b">
        <w:r w:rsidRPr="71416324" w:rsidR="60826F96">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Information about the Attachment Manager</w:t>
        </w:r>
      </w:hyperlink>
      <w:r w:rsidRPr="71416324" w:rsidR="71C8845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and then retry the download process mentioned in steps 3 and 4.</w:t>
      </w:r>
    </w:p>
    <w:p w:rsidR="0087469C" w:rsidP="71416324" w:rsidRDefault="0087469C" w14:paraId="37C18DC0" w14:textId="44F873F1">
      <w:pPr>
        <w:pStyle w:val="NoSpacing"/>
        <w:suppressLineNumbers w:val="0"/>
        <w:bidi w:val="0"/>
        <w:spacing w:before="0" w:beforeAutospacing="off" w:after="0" w:afterAutospacing="off" w:line="240" w:lineRule="auto"/>
        <w:ind w:left="324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087469C" w:rsidP="71416324" w:rsidRDefault="0087469C" w14:paraId="1FBAD4B9" w14:textId="7F52314F">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1416324"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Then Extract the zip folder to your desired location.</w:t>
      </w:r>
    </w:p>
    <w:p w:rsidR="0087469C" w:rsidP="71416324" w:rsidRDefault="0087469C" w14:paraId="5925CF1D" w14:textId="5F4C9347">
      <w:pPr>
        <w:pStyle w:val="NoSpacing"/>
        <w:numPr>
          <w:ilvl w:val="0"/>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pPr>
      <w:r w:rsidRPr="71416324" w:rsidR="00F0A2AB">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t xml:space="preserve">Installing </w:t>
      </w:r>
      <w:r w:rsidRPr="71416324" w:rsidR="00F0A2AB">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t>miniconda</w:t>
      </w:r>
      <w:r w:rsidRPr="71416324" w:rsidR="3A3642F2">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t xml:space="preserve"> and python packages</w:t>
      </w:r>
      <w:r w:rsidRPr="71416324" w:rsidR="00F0A2AB">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t>.</w:t>
      </w:r>
    </w:p>
    <w:p w:rsidR="0087469C" w:rsidP="71416324" w:rsidRDefault="0087469C" w14:paraId="61F83592" w14:textId="7FA446E3">
      <w:pPr>
        <w:pStyle w:val="NoSpacing"/>
        <w:numPr>
          <w:ilvl w:val="2"/>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1416324" w:rsidR="70BF32C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Go to your installation folder of the application</w:t>
      </w: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find the InstallMiniconda.bat file</w:t>
      </w:r>
    </w:p>
    <w:p w:rsidR="0087469C" w:rsidP="71416324" w:rsidRDefault="0087469C" w14:paraId="6F61714A" w14:textId="1703C7F8">
      <w:pPr>
        <w:pStyle w:val="NoSpacing"/>
        <w:numPr>
          <w:ilvl w:val="3"/>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Double click to run it and it will start the installation process of </w:t>
      </w: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miniconda</w:t>
      </w: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0087469C" w:rsidP="71416324" w:rsidRDefault="0087469C" w14:paraId="0C826C05" w14:textId="49B43CD1">
      <w:pPr>
        <w:pStyle w:val="NoSpacing"/>
        <w:numPr>
          <w:ilvl w:val="4"/>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Miniconda</w:t>
      </w: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is a python environment manager and will be necessary for development work.</w:t>
      </w:r>
    </w:p>
    <w:p w:rsidR="0087469C" w:rsidP="71416324" w:rsidRDefault="0087469C" w14:paraId="34492CBE" w14:textId="740A6EBB">
      <w:pPr>
        <w:pStyle w:val="NoSpacing"/>
        <w:numPr>
          <w:ilvl w:val="2"/>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After it has installed find the run_app.bat file</w:t>
      </w: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0087469C" w:rsidP="71416324" w:rsidRDefault="0087469C" w14:paraId="69614982" w14:textId="06D040E4">
      <w:pPr>
        <w:pStyle w:val="NoSpacing"/>
        <w:numPr>
          <w:ilvl w:val="3"/>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1416324"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Double click that to start the installation process of the packages </w:t>
      </w:r>
      <w:r w:rsidRPr="71416324" w:rsidR="01C476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necessary for development. </w:t>
      </w:r>
    </w:p>
    <w:p w:rsidR="0087469C" w:rsidP="71416324" w:rsidRDefault="0087469C" w14:paraId="7BA12D60" w14:textId="69BCE51E">
      <w:pPr>
        <w:pStyle w:val="NoSpacing"/>
        <w:numPr>
          <w:ilvl w:val="4"/>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1416324" w:rsidR="6C9CA7C4">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Note</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this installs a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cpu</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version of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pytorch</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which is slow for machine learning. If you wish to use a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gpu</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have a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cuda</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available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gpu</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open run_app.bat and replace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cpu</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with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cuda</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cputorch</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and “</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cpu_environment.yml</w:t>
      </w:r>
      <w:r w:rsidRPr="71416324"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0087469C" w:rsidP="71416324" w:rsidRDefault="0087469C" w14:paraId="70F0A265" w14:textId="590B70C9">
      <w:pPr>
        <w:pStyle w:val="NoSpacing"/>
        <w:numPr>
          <w:ilvl w:val="3"/>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1416324" w:rsidR="01C476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If the app starts up and you see a screen </w:t>
      </w:r>
      <w:r w:rsidRPr="71416324" w:rsidR="33600F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shown below</w:t>
      </w:r>
      <w:r w:rsidRPr="71416324" w:rsidR="01C476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you are good to start developing!</w:t>
      </w:r>
    </w:p>
    <w:p w:rsidR="0087469C" w:rsidP="71416324" w:rsidRDefault="0087469C" w14:paraId="790B0EB9" w14:textId="174D5106">
      <w:pPr>
        <w:pStyle w:val="NoSpacing"/>
        <w:numPr>
          <w:ilvl w:val="4"/>
          <w:numId w:val="17"/>
        </w:numPr>
        <w:suppressLineNumbers w:val="0"/>
        <w:bidi w:val="0"/>
        <w:spacing w:before="0" w:beforeAutospacing="off" w:after="0" w:afterAutospacing="off" w:line="240" w:lineRule="auto"/>
        <w:ind w:right="0"/>
        <w:jc w:val="left"/>
        <w:rPr/>
      </w:pPr>
      <w:r w:rsidR="5DB28407">
        <w:drawing>
          <wp:inline wp14:editId="563AADED" wp14:anchorId="1DDCABE5">
            <wp:extent cx="3886200" cy="3067050"/>
            <wp:effectExtent l="0" t="0" r="0" b="0"/>
            <wp:docPr id="1172733328" name="" title=""/>
            <wp:cNvGraphicFramePr>
              <a:graphicFrameLocks noChangeAspect="1"/>
            </wp:cNvGraphicFramePr>
            <a:graphic>
              <a:graphicData uri="http://schemas.openxmlformats.org/drawingml/2006/picture">
                <pic:pic>
                  <pic:nvPicPr>
                    <pic:cNvPr id="0" name=""/>
                    <pic:cNvPicPr/>
                  </pic:nvPicPr>
                  <pic:blipFill>
                    <a:blip r:embed="Rcdef49cb53ef4a24">
                      <a:extLst>
                        <a:ext xmlns:a="http://schemas.openxmlformats.org/drawingml/2006/main" uri="{28A0092B-C50C-407E-A947-70E740481C1C}">
                          <a14:useLocalDpi val="0"/>
                        </a:ext>
                      </a:extLst>
                    </a:blip>
                    <a:stretch>
                      <a:fillRect/>
                    </a:stretch>
                  </pic:blipFill>
                  <pic:spPr>
                    <a:xfrm>
                      <a:off x="0" y="0"/>
                      <a:ext cx="3886200" cy="3067050"/>
                    </a:xfrm>
                    <a:prstGeom prst="rect">
                      <a:avLst/>
                    </a:prstGeom>
                  </pic:spPr>
                </pic:pic>
              </a:graphicData>
            </a:graphic>
          </wp:inline>
        </w:drawing>
      </w:r>
    </w:p>
    <w:p w:rsidR="0087469C" w:rsidP="71416324" w:rsidRDefault="0087469C" w14:paraId="4EA12DD6" w14:textId="1AF0DDA0">
      <w:pPr>
        <w:pStyle w:val="NoSpacing"/>
        <w:suppressLineNumbers w:val="0"/>
        <w:bidi w:val="0"/>
        <w:spacing w:before="0" w:beforeAutospacing="off" w:after="0" w:afterAutospacing="off" w:line="240" w:lineRule="auto"/>
        <w:ind w:left="720" w:right="0"/>
        <w:jc w:val="left"/>
        <w:rPr>
          <w:rFonts w:ascii="Calibri" w:hAnsi="Calibri" w:eastAsia="Calibri" w:cs="Calibri" w:asciiTheme="minorAscii" w:hAnsiTheme="minorAscii" w:eastAsiaTheme="minorAscii" w:cstheme="minorAscii"/>
          <w:color w:val="auto"/>
          <w:sz w:val="24"/>
          <w:szCs w:val="24"/>
        </w:rPr>
      </w:pPr>
    </w:p>
    <w:p w:rsidR="0087469C" w:rsidP="71416324" w:rsidRDefault="0087469C" w14:paraId="6EAA8C81" w14:textId="51539FCD">
      <w:pPr>
        <w:pStyle w:val="NoSpacing"/>
        <w:suppressLineNumbers w:val="0"/>
        <w:bidi w:val="0"/>
        <w:spacing w:before="0" w:beforeAutospacing="off" w:after="0" w:afterAutospacing="off" w:line="240" w:lineRule="auto"/>
        <w:ind w:left="720" w:right="0"/>
        <w:jc w:val="left"/>
        <w:rPr>
          <w:rFonts w:ascii="Calibri" w:hAnsi="Calibri" w:eastAsia="Calibri" w:cs="Calibri" w:asciiTheme="minorAscii" w:hAnsiTheme="minorAscii" w:eastAsiaTheme="minorAscii" w:cstheme="minorAscii"/>
          <w:color w:val="auto"/>
          <w:sz w:val="24"/>
          <w:szCs w:val="24"/>
        </w:rPr>
      </w:pPr>
    </w:p>
    <w:p w:rsidR="0087469C" w:rsidP="5B6933D9" w:rsidRDefault="0087469C" w14:paraId="3156E725" w14:textId="3618F3E6">
      <w:pPr>
        <w:pStyle w:val="NoSpacing"/>
        <w:numPr>
          <w:ilvl w:val="0"/>
          <w:numId w:val="16"/>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auto"/>
          <w:sz w:val="24"/>
          <w:szCs w:val="24"/>
        </w:rPr>
      </w:pPr>
      <w:r w:rsidR="0087469C">
        <w:rPr/>
        <w:t>How to make a code change</w:t>
      </w:r>
      <w:r w:rsidR="008438EB">
        <w:rPr/>
        <w:t xml:space="preserve"> </w:t>
      </w:r>
    </w:p>
    <w:p w:rsidR="77E23E8E" w:rsidP="5B6933D9" w:rsidRDefault="77E23E8E" w14:paraId="028DF343" w14:textId="42B89396">
      <w:pPr>
        <w:pStyle w:val="NoSpacing"/>
        <w:numPr>
          <w:ilvl w:val="1"/>
          <w:numId w:val="16"/>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auto"/>
          <w:sz w:val="24"/>
          <w:szCs w:val="24"/>
        </w:rPr>
      </w:pPr>
      <w:r w:rsidRPr="5B6933D9" w:rsidR="77E23E8E">
        <w:rPr>
          <w:rFonts w:ascii="Calibri" w:hAnsi="Calibri" w:eastAsia="Calibri" w:cs="Calibri" w:asciiTheme="minorAscii" w:hAnsiTheme="minorAscii" w:eastAsiaTheme="minorAscii" w:cstheme="minorAscii"/>
          <w:color w:val="auto"/>
          <w:sz w:val="24"/>
          <w:szCs w:val="24"/>
        </w:rPr>
        <w:t>An example of adding a button:</w:t>
      </w:r>
    </w:p>
    <w:p w:rsidR="77E23E8E" w:rsidP="5B6933D9" w:rsidRDefault="77E23E8E" w14:paraId="7A386E55" w14:textId="24E29A19">
      <w:pPr>
        <w:pStyle w:val="NoSpacing"/>
        <w:numPr>
          <w:ilvl w:val="2"/>
          <w:numId w:val="16"/>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auto"/>
          <w:sz w:val="24"/>
          <w:szCs w:val="24"/>
        </w:rPr>
      </w:pPr>
      <w:r w:rsidRPr="5B6933D9" w:rsidR="77E23E8E">
        <w:rPr>
          <w:rFonts w:ascii="Calibri" w:hAnsi="Calibri" w:eastAsia="Calibri" w:cs="Calibri" w:asciiTheme="minorAscii" w:hAnsiTheme="minorAscii" w:eastAsiaTheme="minorAscii" w:cstheme="minorAscii"/>
          <w:color w:val="auto"/>
          <w:sz w:val="24"/>
          <w:szCs w:val="24"/>
        </w:rPr>
        <w:t xml:space="preserve">Clone the repository. This could be an issue as the repo is quite large and we </w:t>
      </w:r>
      <w:r w:rsidRPr="5B6933D9" w:rsidR="77E23E8E">
        <w:rPr>
          <w:rFonts w:ascii="Calibri" w:hAnsi="Calibri" w:eastAsia="Calibri" w:cs="Calibri" w:asciiTheme="minorAscii" w:hAnsiTheme="minorAscii" w:eastAsiaTheme="minorAscii" w:cstheme="minorAscii"/>
          <w:color w:val="auto"/>
          <w:sz w:val="24"/>
          <w:szCs w:val="24"/>
        </w:rPr>
        <w:t>were</w:t>
      </w:r>
      <w:r w:rsidRPr="5B6933D9" w:rsidR="77E23E8E">
        <w:rPr>
          <w:rFonts w:ascii="Calibri" w:hAnsi="Calibri" w:eastAsia="Calibri" w:cs="Calibri" w:asciiTheme="minorAscii" w:hAnsiTheme="minorAscii" w:eastAsiaTheme="minorAscii" w:cstheme="minorAscii"/>
          <w:color w:val="auto"/>
          <w:sz w:val="24"/>
          <w:szCs w:val="24"/>
        </w:rPr>
        <w:t xml:space="preserve"> running into issues </w:t>
      </w:r>
      <w:r w:rsidRPr="5B6933D9" w:rsidR="77E23E8E">
        <w:rPr>
          <w:rFonts w:ascii="Calibri" w:hAnsi="Calibri" w:eastAsia="Calibri" w:cs="Calibri" w:asciiTheme="minorAscii" w:hAnsiTheme="minorAscii" w:eastAsiaTheme="minorAscii" w:cstheme="minorAscii"/>
          <w:color w:val="auto"/>
          <w:sz w:val="24"/>
          <w:szCs w:val="24"/>
        </w:rPr>
        <w:t>on</w:t>
      </w:r>
      <w:r w:rsidRPr="5B6933D9" w:rsidR="77E23E8E">
        <w:rPr>
          <w:rFonts w:ascii="Calibri" w:hAnsi="Calibri" w:eastAsia="Calibri" w:cs="Calibri" w:asciiTheme="minorAscii" w:hAnsiTheme="minorAscii" w:eastAsiaTheme="minorAscii" w:cstheme="minorAscii"/>
          <w:color w:val="auto"/>
          <w:sz w:val="24"/>
          <w:szCs w:val="24"/>
        </w:rPr>
        <w:t xml:space="preserve"> </w:t>
      </w:r>
      <w:r w:rsidRPr="5B6933D9" w:rsidR="77E23E8E">
        <w:rPr>
          <w:rFonts w:ascii="Calibri" w:hAnsi="Calibri" w:eastAsia="Calibri" w:cs="Calibri" w:asciiTheme="minorAscii" w:hAnsiTheme="minorAscii" w:eastAsiaTheme="minorAscii" w:cstheme="minorAscii"/>
          <w:color w:val="auto"/>
          <w:sz w:val="24"/>
          <w:szCs w:val="24"/>
        </w:rPr>
        <w:t>our</w:t>
      </w:r>
      <w:r w:rsidRPr="5B6933D9" w:rsidR="77E23E8E">
        <w:rPr>
          <w:rFonts w:ascii="Calibri" w:hAnsi="Calibri" w:eastAsia="Calibri" w:cs="Calibri" w:asciiTheme="minorAscii" w:hAnsiTheme="minorAscii" w:eastAsiaTheme="minorAscii" w:cstheme="minorAscii"/>
          <w:color w:val="auto"/>
          <w:sz w:val="24"/>
          <w:szCs w:val="24"/>
        </w:rPr>
        <w:t xml:space="preserve"> </w:t>
      </w:r>
      <w:r w:rsidRPr="5B6933D9" w:rsidR="77E23E8E">
        <w:rPr>
          <w:rFonts w:ascii="Calibri" w:hAnsi="Calibri" w:eastAsia="Calibri" w:cs="Calibri" w:asciiTheme="minorAscii" w:hAnsiTheme="minorAscii" w:eastAsiaTheme="minorAscii" w:cstheme="minorAscii"/>
          <w:color w:val="auto"/>
          <w:sz w:val="24"/>
          <w:szCs w:val="24"/>
        </w:rPr>
        <w:t>last</w:t>
      </w:r>
      <w:r w:rsidRPr="5B6933D9" w:rsidR="77E23E8E">
        <w:rPr>
          <w:rFonts w:ascii="Calibri" w:hAnsi="Calibri" w:eastAsia="Calibri" w:cs="Calibri" w:asciiTheme="minorAscii" w:hAnsiTheme="minorAscii" w:eastAsiaTheme="minorAscii" w:cstheme="minorAscii"/>
          <w:color w:val="auto"/>
          <w:sz w:val="24"/>
          <w:szCs w:val="24"/>
        </w:rPr>
        <w:t xml:space="preserve"> days. If all else fails, download the repository as a zip file and do local changes on your ide. </w:t>
      </w:r>
    </w:p>
    <w:p w:rsidR="008438EB" w:rsidP="5B6933D9" w:rsidRDefault="008438EB" w14:paraId="205C4B62" w14:textId="2731FD08">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Create a branch</w:t>
      </w:r>
      <w:r w:rsidRPr="5B6933D9" w:rsidR="346353FA">
        <w:rPr>
          <w:rFonts w:ascii="Calibri" w:hAnsi="Calibri" w:eastAsia="Calibri" w:cs="Calibri" w:asciiTheme="minorAscii" w:hAnsiTheme="minorAscii" w:eastAsiaTheme="minorAscii" w:cstheme="minorAscii"/>
          <w:sz w:val="24"/>
          <w:szCs w:val="24"/>
        </w:rPr>
        <w:t xml:space="preserve"> with your name and some description </w:t>
      </w:r>
      <w:r w:rsidRPr="5B6933D9" w:rsidR="346353FA">
        <w:rPr>
          <w:rFonts w:ascii="Calibri" w:hAnsi="Calibri" w:eastAsia="Calibri" w:cs="Calibri" w:asciiTheme="minorAscii" w:hAnsiTheme="minorAscii" w:eastAsiaTheme="minorAscii" w:cstheme="minorAscii"/>
          <w:sz w:val="24"/>
          <w:szCs w:val="24"/>
        </w:rPr>
        <w:t>as to</w:t>
      </w:r>
      <w:r w:rsidRPr="5B6933D9" w:rsidR="346353FA">
        <w:rPr>
          <w:rFonts w:ascii="Calibri" w:hAnsi="Calibri" w:eastAsia="Calibri" w:cs="Calibri" w:asciiTheme="minorAscii" w:hAnsiTheme="minorAscii" w:eastAsiaTheme="minorAscii" w:cstheme="minorAscii"/>
          <w:sz w:val="24"/>
          <w:szCs w:val="24"/>
        </w:rPr>
        <w:t xml:space="preserve"> not </w:t>
      </w:r>
      <w:r w:rsidRPr="5B6933D9" w:rsidR="346353FA">
        <w:rPr>
          <w:rFonts w:ascii="Calibri" w:hAnsi="Calibri" w:eastAsia="Calibri" w:cs="Calibri" w:asciiTheme="minorAscii" w:hAnsiTheme="minorAscii" w:eastAsiaTheme="minorAscii" w:cstheme="minorAscii"/>
          <w:sz w:val="24"/>
          <w:szCs w:val="24"/>
        </w:rPr>
        <w:t>get</w:t>
      </w:r>
      <w:r w:rsidRPr="5B6933D9" w:rsidR="346353FA">
        <w:rPr>
          <w:rFonts w:ascii="Calibri" w:hAnsi="Calibri" w:eastAsia="Calibri" w:cs="Calibri" w:asciiTheme="minorAscii" w:hAnsiTheme="minorAscii" w:eastAsiaTheme="minorAscii" w:cstheme="minorAscii"/>
          <w:sz w:val="24"/>
          <w:szCs w:val="24"/>
        </w:rPr>
        <w:t xml:space="preserve"> confused with other branches.</w:t>
      </w:r>
    </w:p>
    <w:p w:rsidR="008438EB" w:rsidP="5B6933D9" w:rsidRDefault="008438EB" w14:paraId="4A4EDB2D" w14:textId="5D34E6DD">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Make changes</w:t>
      </w:r>
      <w:r w:rsidRPr="5B6933D9" w:rsidR="6A9FEACF">
        <w:rPr>
          <w:rFonts w:ascii="Calibri" w:hAnsi="Calibri" w:eastAsia="Calibri" w:cs="Calibri" w:asciiTheme="minorAscii" w:hAnsiTheme="minorAscii" w:eastAsiaTheme="minorAscii" w:cstheme="minorAscii"/>
          <w:sz w:val="24"/>
          <w:szCs w:val="24"/>
        </w:rPr>
        <w:t xml:space="preserve"> to the codebase and make sure that you are saving and committing them (commit if possible, if not then just save them and do it the old-fashioned way with file uploads)</w:t>
      </w:r>
    </w:p>
    <w:p w:rsidR="008438EB" w:rsidP="5B6933D9" w:rsidRDefault="008438EB" w14:paraId="25BB01BC" w14:textId="7ACCA6B0">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Merge back in</w:t>
      </w:r>
      <w:r w:rsidRPr="5B6933D9" w:rsidR="699C32D7">
        <w:rPr>
          <w:rFonts w:ascii="Calibri" w:hAnsi="Calibri" w:eastAsia="Calibri" w:cs="Calibri" w:asciiTheme="minorAscii" w:hAnsiTheme="minorAscii" w:eastAsiaTheme="minorAscii" w:cstheme="minorAscii"/>
          <w:sz w:val="24"/>
          <w:szCs w:val="24"/>
        </w:rPr>
        <w:t xml:space="preserve">. Push your commit if you can, if you </w:t>
      </w:r>
      <w:r w:rsidRPr="5B6933D9" w:rsidR="699C32D7">
        <w:rPr>
          <w:rFonts w:ascii="Calibri" w:hAnsi="Calibri" w:eastAsia="Calibri" w:cs="Calibri" w:asciiTheme="minorAscii" w:hAnsiTheme="minorAscii" w:eastAsiaTheme="minorAscii" w:cstheme="minorAscii"/>
          <w:sz w:val="24"/>
          <w:szCs w:val="24"/>
        </w:rPr>
        <w:t>couldn’t</w:t>
      </w:r>
      <w:r w:rsidRPr="5B6933D9" w:rsidR="699C32D7">
        <w:rPr>
          <w:rFonts w:ascii="Calibri" w:hAnsi="Calibri" w:eastAsia="Calibri" w:cs="Calibri" w:asciiTheme="minorAscii" w:hAnsiTheme="minorAscii" w:eastAsiaTheme="minorAscii" w:cstheme="minorAscii"/>
          <w:sz w:val="24"/>
          <w:szCs w:val="24"/>
        </w:rPr>
        <w:t xml:space="preserve"> clone the repository from git then make sure to upload your changed and or new files to your branch using G</w:t>
      </w:r>
      <w:r w:rsidRPr="5B6933D9" w:rsidR="699C32D7">
        <w:rPr>
          <w:rFonts w:ascii="Calibri" w:hAnsi="Calibri" w:eastAsia="Calibri" w:cs="Calibri" w:asciiTheme="minorAscii" w:hAnsiTheme="minorAscii" w:eastAsiaTheme="minorAscii" w:cstheme="minorAscii"/>
          <w:sz w:val="24"/>
          <w:szCs w:val="24"/>
        </w:rPr>
        <w:t>ithub’s</w:t>
      </w:r>
      <w:r w:rsidRPr="5B6933D9" w:rsidR="699C32D7">
        <w:rPr>
          <w:rFonts w:ascii="Calibri" w:hAnsi="Calibri" w:eastAsia="Calibri" w:cs="Calibri" w:asciiTheme="minorAscii" w:hAnsiTheme="minorAscii" w:eastAsiaTheme="minorAscii" w:cstheme="minorAscii"/>
          <w:sz w:val="24"/>
          <w:szCs w:val="24"/>
        </w:rPr>
        <w:t xml:space="preserve"> upload file feature. </w:t>
      </w:r>
    </w:p>
    <w:p w:rsidR="008438EB" w:rsidP="5B6933D9" w:rsidRDefault="008438EB" w14:paraId="10CE1373" w14:textId="6AE2F378">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Undo changes</w:t>
      </w:r>
      <w:r w:rsidRPr="5B6933D9" w:rsidR="4C5AE892">
        <w:rPr>
          <w:rFonts w:ascii="Calibri" w:hAnsi="Calibri" w:eastAsia="Calibri" w:cs="Calibri" w:asciiTheme="minorAscii" w:hAnsiTheme="minorAscii" w:eastAsiaTheme="minorAscii" w:cstheme="minorAscii"/>
          <w:sz w:val="24"/>
          <w:szCs w:val="24"/>
        </w:rPr>
        <w:t>. If there are changes that you need to undo, there are a few options that you can use</w:t>
      </w:r>
      <w:r w:rsidRPr="5B6933D9" w:rsidR="4EB3C8F2">
        <w:rPr>
          <w:rFonts w:ascii="Calibri" w:hAnsi="Calibri" w:eastAsia="Calibri" w:cs="Calibri" w:asciiTheme="minorAscii" w:hAnsiTheme="minorAscii" w:eastAsiaTheme="minorAscii" w:cstheme="minorAscii"/>
          <w:sz w:val="24"/>
          <w:szCs w:val="24"/>
        </w:rPr>
        <w:t>:</w:t>
      </w:r>
    </w:p>
    <w:p w:rsidR="008438EB" w:rsidP="5B6933D9" w:rsidRDefault="008438EB" w14:paraId="048798CD" w14:textId="1A2B2587">
      <w:pPr>
        <w:pStyle w:val="NoSpacing"/>
        <w:numPr>
          <w:ilvl w:val="3"/>
          <w:numId w:val="4"/>
        </w:numPr>
        <w:rPr>
          <w:rFonts w:ascii="Calibri" w:hAnsi="Calibri" w:eastAsia="Calibri" w:cs="Calibri" w:asciiTheme="minorAscii" w:hAnsiTheme="minorAscii" w:eastAsiaTheme="minorAscii" w:cstheme="minorAscii"/>
          <w:sz w:val="24"/>
          <w:szCs w:val="24"/>
        </w:rPr>
      </w:pPr>
      <w:r w:rsidRPr="5B6933D9" w:rsidR="4023E09F">
        <w:rPr>
          <w:rFonts w:ascii="Calibri" w:hAnsi="Calibri" w:eastAsia="Calibri" w:cs="Calibri" w:asciiTheme="minorAscii" w:hAnsiTheme="minorAscii" w:eastAsiaTheme="minorAscii" w:cstheme="minorAscii"/>
          <w:sz w:val="24"/>
          <w:szCs w:val="24"/>
        </w:rPr>
        <w:t xml:space="preserve">git reset HEAD &lt;file&gt; </w:t>
      </w:r>
    </w:p>
    <w:p w:rsidR="008438EB" w:rsidP="5B6933D9" w:rsidRDefault="008438EB" w14:paraId="59C2486C" w14:textId="721E5BC3">
      <w:pPr>
        <w:pStyle w:val="NoSpacing"/>
        <w:numPr>
          <w:ilvl w:val="4"/>
          <w:numId w:val="4"/>
        </w:numPr>
        <w:rPr>
          <w:rFonts w:ascii="Calibri" w:hAnsi="Calibri" w:eastAsia="Calibri" w:cs="Calibri" w:asciiTheme="minorAscii" w:hAnsiTheme="minorAscii" w:eastAsiaTheme="minorAscii" w:cstheme="minorAscii"/>
          <w:sz w:val="24"/>
          <w:szCs w:val="24"/>
        </w:rPr>
      </w:pPr>
      <w:r w:rsidRPr="5B6933D9" w:rsidR="4023E09F">
        <w:rPr>
          <w:rFonts w:ascii="Calibri" w:hAnsi="Calibri" w:eastAsia="Calibri" w:cs="Calibri" w:asciiTheme="minorAscii" w:hAnsiTheme="minorAscii" w:eastAsiaTheme="minorAscii" w:cstheme="minorAscii"/>
          <w:sz w:val="24"/>
          <w:szCs w:val="24"/>
        </w:rPr>
        <w:t>T</w:t>
      </w:r>
      <w:r w:rsidRPr="5B6933D9" w:rsidR="4C5AE892">
        <w:rPr>
          <w:rFonts w:ascii="Calibri" w:hAnsi="Calibri" w:eastAsia="Calibri" w:cs="Calibri" w:asciiTheme="minorAscii" w:hAnsiTheme="minorAscii" w:eastAsiaTheme="minorAscii" w:cstheme="minorAscii"/>
          <w:sz w:val="24"/>
          <w:szCs w:val="24"/>
        </w:rPr>
        <w:t>his will</w:t>
      </w:r>
      <w:r w:rsidRPr="5B6933D9" w:rsidR="4C5AE892">
        <w:rPr>
          <w:rFonts w:ascii="Calibri" w:hAnsi="Calibri" w:eastAsia="Calibri" w:cs="Calibri" w:asciiTheme="minorAscii" w:hAnsiTheme="minorAscii" w:eastAsiaTheme="minorAscii" w:cstheme="minorAscii"/>
          <w:sz w:val="24"/>
          <w:szCs w:val="24"/>
        </w:rPr>
        <w:t xml:space="preserve"> </w:t>
      </w:r>
      <w:r w:rsidRPr="5B6933D9" w:rsidR="4C5AE892">
        <w:rPr>
          <w:rFonts w:ascii="Calibri" w:hAnsi="Calibri" w:eastAsia="Calibri" w:cs="Calibri" w:asciiTheme="minorAscii" w:hAnsiTheme="minorAscii" w:eastAsiaTheme="minorAscii" w:cstheme="minorAscii"/>
          <w:sz w:val="24"/>
          <w:szCs w:val="24"/>
        </w:rPr>
        <w:t>unstag</w:t>
      </w:r>
      <w:r w:rsidRPr="5B6933D9" w:rsidR="4C5AE892">
        <w:rPr>
          <w:rFonts w:ascii="Calibri" w:hAnsi="Calibri" w:eastAsia="Calibri" w:cs="Calibri" w:asciiTheme="minorAscii" w:hAnsiTheme="minorAscii" w:eastAsiaTheme="minorAscii" w:cstheme="minorAscii"/>
          <w:sz w:val="24"/>
          <w:szCs w:val="24"/>
        </w:rPr>
        <w:t>e</w:t>
      </w:r>
      <w:r w:rsidRPr="5B6933D9" w:rsidR="4C5AE892">
        <w:rPr>
          <w:rFonts w:ascii="Calibri" w:hAnsi="Calibri" w:eastAsia="Calibri" w:cs="Calibri" w:asciiTheme="minorAscii" w:hAnsiTheme="minorAscii" w:eastAsiaTheme="minorAscii" w:cstheme="minorAscii"/>
          <w:sz w:val="24"/>
          <w:szCs w:val="24"/>
        </w:rPr>
        <w:t xml:space="preserve"> the </w:t>
      </w:r>
      <w:r w:rsidRPr="5B6933D9" w:rsidR="7D447F77">
        <w:rPr>
          <w:rFonts w:ascii="Calibri" w:hAnsi="Calibri" w:eastAsia="Calibri" w:cs="Calibri" w:asciiTheme="minorAscii" w:hAnsiTheme="minorAscii" w:eastAsiaTheme="minorAscii" w:cstheme="minorAscii"/>
          <w:sz w:val="24"/>
          <w:szCs w:val="24"/>
        </w:rPr>
        <w:t xml:space="preserve">file but </w:t>
      </w:r>
      <w:r w:rsidRPr="5B6933D9" w:rsidR="7B1A53D1">
        <w:rPr>
          <w:rFonts w:ascii="Calibri" w:hAnsi="Calibri" w:eastAsia="Calibri" w:cs="Calibri" w:asciiTheme="minorAscii" w:hAnsiTheme="minorAscii" w:eastAsiaTheme="minorAscii" w:cstheme="minorAscii"/>
          <w:sz w:val="24"/>
          <w:szCs w:val="24"/>
        </w:rPr>
        <w:t>retain</w:t>
      </w:r>
      <w:r w:rsidRPr="5B6933D9" w:rsidR="7B1A53D1">
        <w:rPr>
          <w:rFonts w:ascii="Calibri" w:hAnsi="Calibri" w:eastAsia="Calibri" w:cs="Calibri" w:asciiTheme="minorAscii" w:hAnsiTheme="minorAscii" w:eastAsiaTheme="minorAscii" w:cstheme="minorAscii"/>
          <w:sz w:val="24"/>
          <w:szCs w:val="24"/>
        </w:rPr>
        <w:t xml:space="preserve"> the changes in your working directory.</w:t>
      </w:r>
    </w:p>
    <w:p w:rsidR="7B1A53D1" w:rsidP="5B6933D9" w:rsidRDefault="7B1A53D1" w14:paraId="3D164FB7" w14:textId="5163302D">
      <w:pPr>
        <w:pStyle w:val="NoSpacing"/>
        <w:numPr>
          <w:ilvl w:val="3"/>
          <w:numId w:val="4"/>
        </w:numPr>
        <w:rPr>
          <w:rFonts w:ascii="Calibri" w:hAnsi="Calibri" w:eastAsia="Calibri" w:cs="Calibri" w:asciiTheme="minorAscii" w:hAnsiTheme="minorAscii" w:eastAsiaTheme="minorAscii" w:cstheme="minorAscii"/>
          <w:sz w:val="24"/>
          <w:szCs w:val="24"/>
        </w:rPr>
      </w:pPr>
      <w:r w:rsidRPr="5B6933D9" w:rsidR="7B1A53D1">
        <w:rPr>
          <w:rFonts w:ascii="Calibri" w:hAnsi="Calibri" w:eastAsia="Calibri" w:cs="Calibri" w:asciiTheme="minorAscii" w:hAnsiTheme="minorAscii" w:eastAsiaTheme="minorAscii" w:cstheme="minorAscii"/>
          <w:sz w:val="24"/>
          <w:szCs w:val="24"/>
        </w:rPr>
        <w:t>Git reset –hard</w:t>
      </w:r>
    </w:p>
    <w:p w:rsidR="47CF98F3" w:rsidP="5B6933D9" w:rsidRDefault="47CF98F3" w14:paraId="31AD47AC" w14:textId="72354869">
      <w:pPr>
        <w:pStyle w:val="NoSpacing"/>
        <w:numPr>
          <w:ilvl w:val="4"/>
          <w:numId w:val="4"/>
        </w:numPr>
        <w:rPr>
          <w:rFonts w:ascii="Calibri" w:hAnsi="Calibri" w:eastAsia="Calibri" w:cs="Calibri" w:asciiTheme="minorAscii" w:hAnsiTheme="minorAscii" w:eastAsiaTheme="minorAscii" w:cstheme="minorAscii"/>
          <w:sz w:val="24"/>
          <w:szCs w:val="24"/>
        </w:rPr>
      </w:pPr>
      <w:r w:rsidRPr="5B6933D9" w:rsidR="47CF98F3">
        <w:rPr>
          <w:rFonts w:ascii="Calibri" w:hAnsi="Calibri" w:eastAsia="Calibri" w:cs="Calibri" w:asciiTheme="minorAscii" w:hAnsiTheme="minorAscii" w:eastAsiaTheme="minorAscii" w:cstheme="minorAscii"/>
          <w:sz w:val="24"/>
          <w:szCs w:val="24"/>
        </w:rPr>
        <w:t>This will permanently discard all uncommitted changes and should be used with caution.</w:t>
      </w:r>
    </w:p>
    <w:p w:rsidR="47CF98F3" w:rsidP="5B6933D9" w:rsidRDefault="47CF98F3" w14:paraId="654D00C6" w14:textId="6AF542FB">
      <w:pPr>
        <w:pStyle w:val="NoSpacing"/>
        <w:numPr>
          <w:ilvl w:val="3"/>
          <w:numId w:val="4"/>
        </w:numPr>
        <w:rPr>
          <w:rFonts w:ascii="Calibri" w:hAnsi="Calibri" w:eastAsia="Calibri" w:cs="Calibri" w:asciiTheme="minorAscii" w:hAnsiTheme="minorAscii" w:eastAsiaTheme="minorAscii" w:cstheme="minorAscii"/>
          <w:sz w:val="24"/>
          <w:szCs w:val="24"/>
        </w:rPr>
      </w:pPr>
      <w:r w:rsidRPr="5B6933D9" w:rsidR="47CF98F3">
        <w:rPr>
          <w:rFonts w:ascii="Calibri" w:hAnsi="Calibri" w:eastAsia="Calibri" w:cs="Calibri" w:asciiTheme="minorAscii" w:hAnsiTheme="minorAscii" w:eastAsiaTheme="minorAscii" w:cstheme="minorAscii"/>
          <w:sz w:val="24"/>
          <w:szCs w:val="24"/>
        </w:rPr>
        <w:t>Git reset –hard HEAD~1</w:t>
      </w:r>
    </w:p>
    <w:p w:rsidR="47CF98F3" w:rsidP="5B6933D9" w:rsidRDefault="47CF98F3" w14:paraId="24260250" w14:textId="4916114D">
      <w:pPr>
        <w:pStyle w:val="NoSpacing"/>
        <w:numPr>
          <w:ilvl w:val="4"/>
          <w:numId w:val="4"/>
        </w:numPr>
        <w:rPr>
          <w:rFonts w:ascii="Calibri" w:hAnsi="Calibri" w:eastAsia="Calibri" w:cs="Calibri" w:asciiTheme="minorAscii" w:hAnsiTheme="minorAscii" w:eastAsiaTheme="minorAscii" w:cstheme="minorAscii"/>
          <w:b w:val="0"/>
          <w:bCs w:val="0"/>
          <w:sz w:val="24"/>
          <w:szCs w:val="24"/>
        </w:rPr>
      </w:pPr>
      <w:r w:rsidRPr="5B6933D9" w:rsidR="47CF98F3">
        <w:rPr>
          <w:rFonts w:ascii="Calibri" w:hAnsi="Calibri" w:eastAsia="Calibri" w:cs="Calibri" w:asciiTheme="minorAscii" w:hAnsiTheme="minorAscii" w:eastAsiaTheme="minorAscii" w:cstheme="minorAscii"/>
          <w:sz w:val="24"/>
          <w:szCs w:val="24"/>
        </w:rPr>
        <w:t xml:space="preserve">This will undo the commit and discard the changes entirely. It is </w:t>
      </w:r>
      <w:r w:rsidRPr="5B6933D9" w:rsidR="47CF98F3">
        <w:rPr>
          <w:rFonts w:ascii="Calibri" w:hAnsi="Calibri" w:eastAsia="Calibri" w:cs="Calibri" w:asciiTheme="minorAscii" w:hAnsiTheme="minorAscii" w:eastAsiaTheme="minorAscii" w:cstheme="minorAscii"/>
          <w:b w:val="1"/>
          <w:bCs w:val="1"/>
          <w:sz w:val="24"/>
          <w:szCs w:val="24"/>
        </w:rPr>
        <w:t xml:space="preserve">irreversible, </w:t>
      </w:r>
      <w:r w:rsidRPr="5B6933D9" w:rsidR="47CF98F3">
        <w:rPr>
          <w:rFonts w:ascii="Calibri" w:hAnsi="Calibri" w:eastAsia="Calibri" w:cs="Calibri" w:asciiTheme="minorAscii" w:hAnsiTheme="minorAscii" w:eastAsiaTheme="minorAscii" w:cstheme="minorAscii"/>
          <w:b w:val="0"/>
          <w:bCs w:val="0"/>
          <w:sz w:val="24"/>
          <w:szCs w:val="24"/>
        </w:rPr>
        <w:t xml:space="preserve">so be </w:t>
      </w:r>
      <w:r w:rsidRPr="5B6933D9" w:rsidR="47CF98F3">
        <w:rPr>
          <w:rFonts w:ascii="Calibri" w:hAnsi="Calibri" w:eastAsia="Calibri" w:cs="Calibri" w:asciiTheme="minorAscii" w:hAnsiTheme="minorAscii" w:eastAsiaTheme="minorAscii" w:cstheme="minorAscii"/>
          <w:b w:val="0"/>
          <w:bCs w:val="0"/>
          <w:sz w:val="24"/>
          <w:szCs w:val="24"/>
        </w:rPr>
        <w:t>ver</w:t>
      </w:r>
      <w:r w:rsidRPr="5B6933D9" w:rsidR="47CF98F3">
        <w:rPr>
          <w:rFonts w:ascii="Calibri" w:hAnsi="Calibri" w:eastAsia="Calibri" w:cs="Calibri" w:asciiTheme="minorAscii" w:hAnsiTheme="minorAscii" w:eastAsiaTheme="minorAscii" w:cstheme="minorAscii"/>
          <w:b w:val="0"/>
          <w:bCs w:val="0"/>
          <w:sz w:val="24"/>
          <w:szCs w:val="24"/>
        </w:rPr>
        <w:t>y careful</w:t>
      </w:r>
      <w:r w:rsidRPr="5B6933D9" w:rsidR="47CF98F3">
        <w:rPr>
          <w:rFonts w:ascii="Calibri" w:hAnsi="Calibri" w:eastAsia="Calibri" w:cs="Calibri" w:asciiTheme="minorAscii" w:hAnsiTheme="minorAscii" w:eastAsiaTheme="minorAscii" w:cstheme="minorAscii"/>
          <w:b w:val="0"/>
          <w:bCs w:val="0"/>
          <w:sz w:val="24"/>
          <w:szCs w:val="24"/>
        </w:rPr>
        <w:t xml:space="preserve"> when doing this.</w:t>
      </w:r>
    </w:p>
    <w:p w:rsidR="47CF98F3" w:rsidP="5B6933D9" w:rsidRDefault="47CF98F3" w14:paraId="78C1CF73" w14:textId="465DD1A0">
      <w:pPr>
        <w:pStyle w:val="NoSpacing"/>
        <w:numPr>
          <w:ilvl w:val="3"/>
          <w:numId w:val="4"/>
        </w:numPr>
        <w:rPr>
          <w:rFonts w:ascii="Calibri" w:hAnsi="Calibri" w:eastAsia="Calibri" w:cs="Calibri" w:asciiTheme="minorAscii" w:hAnsiTheme="minorAscii" w:eastAsiaTheme="minorAscii" w:cstheme="minorAscii"/>
          <w:b w:val="0"/>
          <w:bCs w:val="0"/>
          <w:sz w:val="24"/>
          <w:szCs w:val="24"/>
        </w:rPr>
      </w:pPr>
      <w:r w:rsidRPr="5B6933D9" w:rsidR="47CF98F3">
        <w:rPr>
          <w:rFonts w:ascii="Calibri" w:hAnsi="Calibri" w:eastAsia="Calibri" w:cs="Calibri" w:asciiTheme="minorAscii" w:hAnsiTheme="minorAscii" w:eastAsiaTheme="minorAscii" w:cstheme="minorAscii"/>
          <w:b w:val="0"/>
          <w:bCs w:val="0"/>
          <w:sz w:val="24"/>
          <w:szCs w:val="24"/>
        </w:rPr>
        <w:t>Git revert &lt;commit-hash&gt;</w:t>
      </w:r>
    </w:p>
    <w:p w:rsidR="47CF98F3" w:rsidP="5B6933D9" w:rsidRDefault="47CF98F3" w14:paraId="21655C36" w14:textId="3C7040C5">
      <w:pPr>
        <w:pStyle w:val="NoSpacing"/>
        <w:numPr>
          <w:ilvl w:val="4"/>
          <w:numId w:val="4"/>
        </w:numPr>
        <w:rPr>
          <w:rFonts w:ascii="Calibri" w:hAnsi="Calibri" w:eastAsia="Calibri" w:cs="Calibri" w:asciiTheme="minorAscii" w:hAnsiTheme="minorAscii" w:eastAsiaTheme="minorAscii" w:cstheme="minorAscii"/>
          <w:b w:val="0"/>
          <w:bCs w:val="0"/>
          <w:sz w:val="24"/>
          <w:szCs w:val="24"/>
        </w:rPr>
      </w:pPr>
      <w:r w:rsidRPr="5B6933D9" w:rsidR="47CF98F3">
        <w:rPr>
          <w:rFonts w:ascii="Calibri" w:hAnsi="Calibri" w:eastAsia="Calibri" w:cs="Calibri" w:asciiTheme="minorAscii" w:hAnsiTheme="minorAscii" w:eastAsiaTheme="minorAscii" w:cstheme="minorAscii"/>
          <w:b w:val="0"/>
          <w:bCs w:val="0"/>
          <w:sz w:val="24"/>
          <w:szCs w:val="24"/>
        </w:rPr>
        <w:t>This will undo a pushed commit</w:t>
      </w:r>
    </w:p>
    <w:p w:rsidR="47CF98F3" w:rsidP="5B6933D9" w:rsidRDefault="47CF98F3" w14:paraId="308B2D79" w14:textId="3635632D">
      <w:pPr>
        <w:pStyle w:val="NoSpacing"/>
        <w:ind w:left="2160"/>
        <w:rPr>
          <w:rFonts w:ascii="Calibri" w:hAnsi="Calibri" w:eastAsia="Calibri" w:cs="Calibri" w:asciiTheme="minorAscii" w:hAnsiTheme="minorAscii" w:eastAsiaTheme="minorAscii" w:cstheme="minorAscii"/>
          <w:b w:val="0"/>
          <w:bCs w:val="0"/>
          <w:sz w:val="24"/>
          <w:szCs w:val="24"/>
        </w:rPr>
      </w:pPr>
      <w:r w:rsidRPr="5B6933D9" w:rsidR="47CF98F3">
        <w:rPr>
          <w:rFonts w:ascii="Calibri" w:hAnsi="Calibri" w:eastAsia="Calibri" w:cs="Calibri" w:asciiTheme="minorAscii" w:hAnsiTheme="minorAscii" w:eastAsiaTheme="minorAscii" w:cstheme="minorAscii"/>
          <w:b w:val="0"/>
          <w:bCs w:val="0"/>
          <w:sz w:val="24"/>
          <w:szCs w:val="24"/>
        </w:rPr>
        <w:t xml:space="preserve">There are more ways than just this to revert any changes made using git, but for now these should provide enough to get some changes undone if necessary. If you </w:t>
      </w:r>
      <w:r w:rsidRPr="5B6933D9" w:rsidR="47CF98F3">
        <w:rPr>
          <w:rFonts w:ascii="Calibri" w:hAnsi="Calibri" w:eastAsia="Calibri" w:cs="Calibri" w:asciiTheme="minorAscii" w:hAnsiTheme="minorAscii" w:eastAsiaTheme="minorAscii" w:cstheme="minorAscii"/>
          <w:b w:val="0"/>
          <w:bCs w:val="0"/>
          <w:sz w:val="24"/>
          <w:szCs w:val="24"/>
        </w:rPr>
        <w:t>require</w:t>
      </w:r>
      <w:r w:rsidRPr="5B6933D9" w:rsidR="47CF98F3">
        <w:rPr>
          <w:rFonts w:ascii="Calibri" w:hAnsi="Calibri" w:eastAsia="Calibri" w:cs="Calibri" w:asciiTheme="minorAscii" w:hAnsiTheme="minorAscii" w:eastAsiaTheme="minorAscii" w:cstheme="minorAscii"/>
          <w:b w:val="0"/>
          <w:bCs w:val="0"/>
          <w:sz w:val="24"/>
          <w:szCs w:val="24"/>
        </w:rPr>
        <w:t xml:space="preserve"> something that is not mentioned above, please search up git commands for undoing any changes.</w:t>
      </w:r>
    </w:p>
    <w:p w:rsidR="5B6933D9" w:rsidP="5B6933D9" w:rsidRDefault="5B6933D9" w14:paraId="0F240BDB" w14:textId="4D33D45A">
      <w:pPr>
        <w:pStyle w:val="NoSpacing"/>
        <w:ind w:left="2880"/>
        <w:rPr>
          <w:rFonts w:ascii="Calibri" w:hAnsi="Calibri" w:eastAsia="Calibri" w:cs="Calibri" w:asciiTheme="minorAscii" w:hAnsiTheme="minorAscii" w:eastAsiaTheme="minorAscii" w:cstheme="minorAscii"/>
          <w:b w:val="0"/>
          <w:bCs w:val="0"/>
          <w:sz w:val="24"/>
          <w:szCs w:val="24"/>
        </w:rPr>
      </w:pPr>
    </w:p>
    <w:p w:rsidR="008438EB" w:rsidP="5B6933D9" w:rsidRDefault="008438EB" w14:paraId="28C5CEA6" w14:textId="49CD6BAB">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Switch branc</w:t>
      </w:r>
      <w:r w:rsidRPr="5B6933D9" w:rsidR="49677830">
        <w:rPr>
          <w:rFonts w:ascii="Calibri" w:hAnsi="Calibri" w:eastAsia="Calibri" w:cs="Calibri" w:asciiTheme="minorAscii" w:hAnsiTheme="minorAscii" w:eastAsiaTheme="minorAscii" w:cstheme="minorAscii"/>
          <w:sz w:val="24"/>
          <w:szCs w:val="24"/>
        </w:rPr>
        <w:t xml:space="preserve">hes. When switching branches, make sure that whatever branch </w:t>
      </w:r>
      <w:r w:rsidRPr="5B6933D9" w:rsidR="49677830">
        <w:rPr>
          <w:rFonts w:ascii="Calibri" w:hAnsi="Calibri" w:eastAsia="Calibri" w:cs="Calibri" w:asciiTheme="minorAscii" w:hAnsiTheme="minorAscii" w:eastAsiaTheme="minorAscii" w:cstheme="minorAscii"/>
          <w:sz w:val="24"/>
          <w:szCs w:val="24"/>
        </w:rPr>
        <w:t>you’re</w:t>
      </w:r>
      <w:r w:rsidRPr="5B6933D9" w:rsidR="49677830">
        <w:rPr>
          <w:rFonts w:ascii="Calibri" w:hAnsi="Calibri" w:eastAsia="Calibri" w:cs="Calibri" w:asciiTheme="minorAscii" w:hAnsiTheme="minorAscii" w:eastAsiaTheme="minorAscii" w:cstheme="minorAscii"/>
          <w:sz w:val="24"/>
          <w:szCs w:val="24"/>
        </w:rPr>
        <w:t xml:space="preserve"> on is as up to date as y</w:t>
      </w:r>
      <w:r w:rsidRPr="5B6933D9" w:rsidR="32B4E6F4">
        <w:rPr>
          <w:rFonts w:ascii="Calibri" w:hAnsi="Calibri" w:eastAsia="Calibri" w:cs="Calibri" w:asciiTheme="minorAscii" w:hAnsiTheme="minorAscii" w:eastAsiaTheme="minorAscii" w:cstheme="minorAscii"/>
          <w:sz w:val="24"/>
          <w:szCs w:val="24"/>
        </w:rPr>
        <w:t xml:space="preserve">ou need it to be. Sometimes it makes sense to have a branch to be a backup for certain milestones. Switching branches can be done in either your IDE or in </w:t>
      </w:r>
      <w:r w:rsidRPr="5B6933D9" w:rsidR="32B4E6F4">
        <w:rPr>
          <w:rFonts w:ascii="Calibri" w:hAnsi="Calibri" w:eastAsia="Calibri" w:cs="Calibri" w:asciiTheme="minorAscii" w:hAnsiTheme="minorAscii" w:eastAsiaTheme="minorAscii" w:cstheme="minorAscii"/>
          <w:sz w:val="24"/>
          <w:szCs w:val="24"/>
        </w:rPr>
        <w:t>github’s</w:t>
      </w:r>
      <w:r w:rsidRPr="5B6933D9" w:rsidR="32B4E6F4">
        <w:rPr>
          <w:rFonts w:ascii="Calibri" w:hAnsi="Calibri" w:eastAsia="Calibri" w:cs="Calibri" w:asciiTheme="minorAscii" w:hAnsiTheme="minorAscii" w:eastAsiaTheme="minorAscii" w:cstheme="minorAscii"/>
          <w:sz w:val="24"/>
          <w:szCs w:val="24"/>
        </w:rPr>
        <w:t xml:space="preserve"> website, </w:t>
      </w:r>
      <w:r w:rsidRPr="5B6933D9" w:rsidR="557EABCA">
        <w:rPr>
          <w:rFonts w:ascii="Calibri" w:hAnsi="Calibri" w:eastAsia="Calibri" w:cs="Calibri" w:asciiTheme="minorAscii" w:hAnsiTheme="minorAscii" w:eastAsiaTheme="minorAscii" w:cstheme="minorAscii"/>
          <w:sz w:val="24"/>
          <w:szCs w:val="24"/>
        </w:rPr>
        <w:t xml:space="preserve">or through </w:t>
      </w:r>
      <w:r w:rsidRPr="5B6933D9" w:rsidR="557EABCA">
        <w:rPr>
          <w:rFonts w:ascii="Calibri" w:hAnsi="Calibri" w:eastAsia="Calibri" w:cs="Calibri" w:asciiTheme="minorAscii" w:hAnsiTheme="minorAscii" w:eastAsiaTheme="minorAscii" w:cstheme="minorAscii"/>
          <w:sz w:val="24"/>
          <w:szCs w:val="24"/>
        </w:rPr>
        <w:t>github</w:t>
      </w:r>
      <w:r w:rsidRPr="5B6933D9" w:rsidR="557EABCA">
        <w:rPr>
          <w:rFonts w:ascii="Calibri" w:hAnsi="Calibri" w:eastAsia="Calibri" w:cs="Calibri" w:asciiTheme="minorAscii" w:hAnsiTheme="minorAscii" w:eastAsiaTheme="minorAscii" w:cstheme="minorAscii"/>
          <w:sz w:val="24"/>
          <w:szCs w:val="24"/>
        </w:rPr>
        <w:t xml:space="preserve"> desktop. In the case of </w:t>
      </w:r>
      <w:r w:rsidRPr="5B6933D9" w:rsidR="557EABCA">
        <w:rPr>
          <w:rFonts w:ascii="Calibri" w:hAnsi="Calibri" w:eastAsia="Calibri" w:cs="Calibri" w:asciiTheme="minorAscii" w:hAnsiTheme="minorAscii" w:eastAsiaTheme="minorAscii" w:cstheme="minorAscii"/>
          <w:sz w:val="24"/>
          <w:szCs w:val="24"/>
        </w:rPr>
        <w:t>IDE’s</w:t>
      </w:r>
      <w:r w:rsidRPr="5B6933D9" w:rsidR="557EABCA">
        <w:rPr>
          <w:rFonts w:ascii="Calibri" w:hAnsi="Calibri" w:eastAsia="Calibri" w:cs="Calibri" w:asciiTheme="minorAscii" w:hAnsiTheme="minorAscii" w:eastAsiaTheme="minorAscii" w:cstheme="minorAscii"/>
          <w:sz w:val="24"/>
          <w:szCs w:val="24"/>
        </w:rPr>
        <w:t xml:space="preserve"> it will depend upon the IDE if </w:t>
      </w:r>
      <w:r w:rsidRPr="5B6933D9" w:rsidR="557EABCA">
        <w:rPr>
          <w:rFonts w:ascii="Calibri" w:hAnsi="Calibri" w:eastAsia="Calibri" w:cs="Calibri" w:asciiTheme="minorAscii" w:hAnsiTheme="minorAscii" w:eastAsiaTheme="minorAscii" w:cstheme="minorAscii"/>
          <w:sz w:val="24"/>
          <w:szCs w:val="24"/>
        </w:rPr>
        <w:t>there’s</w:t>
      </w:r>
      <w:r w:rsidRPr="5B6933D9" w:rsidR="557EABCA">
        <w:rPr>
          <w:rFonts w:ascii="Calibri" w:hAnsi="Calibri" w:eastAsia="Calibri" w:cs="Calibri" w:asciiTheme="minorAscii" w:hAnsiTheme="minorAscii" w:eastAsiaTheme="minorAscii" w:cstheme="minorAscii"/>
          <w:sz w:val="24"/>
          <w:szCs w:val="24"/>
        </w:rPr>
        <w:t xml:space="preserve"> a GUI option to do it, or you can use the command line of:</w:t>
      </w:r>
      <w:r w:rsidRPr="5B6933D9" w:rsidR="513C2F3B">
        <w:rPr>
          <w:rFonts w:ascii="Calibri" w:hAnsi="Calibri" w:eastAsia="Calibri" w:cs="Calibri" w:asciiTheme="minorAscii" w:hAnsiTheme="minorAscii" w:eastAsiaTheme="minorAscii" w:cstheme="minorAscii"/>
          <w:sz w:val="24"/>
          <w:szCs w:val="24"/>
        </w:rPr>
        <w:t xml:space="preserve"> “git switch &lt;branch-name&gt;</w:t>
      </w:r>
      <w:r w:rsidRPr="5B6933D9" w:rsidR="513C2F3B">
        <w:rPr>
          <w:rFonts w:ascii="Calibri" w:hAnsi="Calibri" w:eastAsia="Calibri" w:cs="Calibri" w:asciiTheme="minorAscii" w:hAnsiTheme="minorAscii" w:eastAsiaTheme="minorAscii" w:cstheme="minorAscii"/>
          <w:sz w:val="24"/>
          <w:szCs w:val="24"/>
        </w:rPr>
        <w:t>”.</w:t>
      </w:r>
      <w:r w:rsidRPr="5B6933D9" w:rsidR="513C2F3B">
        <w:rPr>
          <w:rFonts w:ascii="Calibri" w:hAnsi="Calibri" w:eastAsia="Calibri" w:cs="Calibri" w:asciiTheme="minorAscii" w:hAnsiTheme="minorAscii" w:eastAsiaTheme="minorAscii" w:cstheme="minorAscii"/>
          <w:sz w:val="24"/>
          <w:szCs w:val="24"/>
        </w:rPr>
        <w:t xml:space="preserve"> This works in </w:t>
      </w:r>
      <w:r w:rsidRPr="5B6933D9" w:rsidR="513C2F3B">
        <w:rPr>
          <w:rFonts w:ascii="Calibri" w:hAnsi="Calibri" w:eastAsia="Calibri" w:cs="Calibri" w:asciiTheme="minorAscii" w:hAnsiTheme="minorAscii" w:eastAsiaTheme="minorAscii" w:cstheme="minorAscii"/>
          <w:sz w:val="24"/>
          <w:szCs w:val="24"/>
        </w:rPr>
        <w:t>github</w:t>
      </w:r>
      <w:r w:rsidRPr="5B6933D9" w:rsidR="513C2F3B">
        <w:rPr>
          <w:rFonts w:ascii="Calibri" w:hAnsi="Calibri" w:eastAsia="Calibri" w:cs="Calibri" w:asciiTheme="minorAscii" w:hAnsiTheme="minorAscii" w:eastAsiaTheme="minorAscii" w:cstheme="minorAscii"/>
          <w:sz w:val="24"/>
          <w:szCs w:val="24"/>
        </w:rPr>
        <w:t xml:space="preserve"> desktop and IDEs. To switch branches on the website, please use the </w:t>
      </w:r>
      <w:r w:rsidRPr="5B6933D9" w:rsidR="197755C9">
        <w:rPr>
          <w:rFonts w:ascii="Calibri" w:hAnsi="Calibri" w:eastAsia="Calibri" w:cs="Calibri" w:asciiTheme="minorAscii" w:hAnsiTheme="minorAscii" w:eastAsiaTheme="minorAscii" w:cstheme="minorAscii"/>
          <w:sz w:val="24"/>
          <w:szCs w:val="24"/>
        </w:rPr>
        <w:t xml:space="preserve">branches button at the top of the repository and navigate to the branch that you would like to </w:t>
      </w:r>
      <w:r w:rsidRPr="5B6933D9" w:rsidR="197755C9">
        <w:rPr>
          <w:rFonts w:ascii="Calibri" w:hAnsi="Calibri" w:eastAsia="Calibri" w:cs="Calibri" w:asciiTheme="minorAscii" w:hAnsiTheme="minorAscii" w:eastAsiaTheme="minorAscii" w:cstheme="minorAscii"/>
          <w:sz w:val="24"/>
          <w:szCs w:val="24"/>
        </w:rPr>
        <w:t>view, or</w:t>
      </w:r>
      <w:r w:rsidRPr="5B6933D9" w:rsidR="197755C9">
        <w:rPr>
          <w:rFonts w:ascii="Calibri" w:hAnsi="Calibri" w:eastAsia="Calibri" w:cs="Calibri" w:asciiTheme="minorAscii" w:hAnsiTheme="minorAscii" w:eastAsiaTheme="minorAscii" w:cstheme="minorAscii"/>
          <w:sz w:val="24"/>
          <w:szCs w:val="24"/>
        </w:rPr>
        <w:t xml:space="preserve"> create a new branch from an existing branch.</w:t>
      </w:r>
    </w:p>
    <w:p w:rsidR="5B6933D9" w:rsidP="5B6933D9" w:rsidRDefault="5B6933D9" w14:paraId="1A80922A" w14:textId="73BBCD82">
      <w:pPr>
        <w:pStyle w:val="NoSpacing"/>
        <w:ind w:left="2160"/>
        <w:rPr>
          <w:rFonts w:ascii="Calibri" w:hAnsi="Calibri" w:eastAsia="Calibri" w:cs="Calibri" w:asciiTheme="minorAscii" w:hAnsiTheme="minorAscii" w:eastAsiaTheme="minorAscii" w:cstheme="minorAscii"/>
          <w:sz w:val="24"/>
          <w:szCs w:val="24"/>
        </w:rPr>
      </w:pPr>
    </w:p>
    <w:p w:rsidR="5B6933D9" w:rsidP="5B6933D9" w:rsidRDefault="5B6933D9" w14:paraId="423CF117" w14:textId="5A4E8469">
      <w:pPr>
        <w:pStyle w:val="NoSpacing"/>
        <w:ind w:left="2160"/>
      </w:pPr>
      <w:r w:rsidR="5B6933D9">
        <w:drawing>
          <wp:anchor distT="0" distB="0" distL="114300" distR="114300" simplePos="0" relativeHeight="251658240" behindDoc="0" locked="0" layoutInCell="1" allowOverlap="1" wp14:editId="6A88204E" wp14:anchorId="405E3D51">
            <wp:simplePos x="0" y="0"/>
            <wp:positionH relativeFrom="column">
              <wp:align>right</wp:align>
            </wp:positionH>
            <wp:positionV relativeFrom="paragraph">
              <wp:posOffset>0</wp:posOffset>
            </wp:positionV>
            <wp:extent cx="4829175" cy="1409700"/>
            <wp:effectExtent l="0" t="0" r="0" b="0"/>
            <wp:wrapSquare wrapText="bothSides"/>
            <wp:docPr id="145229147" name="" title=""/>
            <wp:cNvGraphicFramePr>
              <a:graphicFrameLocks noChangeAspect="1"/>
            </wp:cNvGraphicFramePr>
            <a:graphic>
              <a:graphicData uri="http://schemas.openxmlformats.org/drawingml/2006/picture">
                <pic:pic>
                  <pic:nvPicPr>
                    <pic:cNvPr id="0" name=""/>
                    <pic:cNvPicPr/>
                  </pic:nvPicPr>
                  <pic:blipFill>
                    <a:blip r:embed="Rd6238c650bcf4ddb">
                      <a:extLst>
                        <a:ext xmlns:a="http://schemas.openxmlformats.org/drawingml/2006/main" uri="{28A0092B-C50C-407E-A947-70E740481C1C}">
                          <a14:useLocalDpi val="0"/>
                        </a:ext>
                      </a:extLst>
                    </a:blip>
                    <a:stretch>
                      <a:fillRect/>
                    </a:stretch>
                  </pic:blipFill>
                  <pic:spPr>
                    <a:xfrm>
                      <a:off x="0" y="0"/>
                      <a:ext cx="4829175" cy="1409700"/>
                    </a:xfrm>
                    <a:prstGeom prst="rect">
                      <a:avLst/>
                    </a:prstGeom>
                  </pic:spPr>
                </pic:pic>
              </a:graphicData>
            </a:graphic>
            <wp14:sizeRelH relativeFrom="page">
              <wp14:pctWidth>0</wp14:pctWidth>
            </wp14:sizeRelH>
            <wp14:sizeRelV relativeFrom="page">
              <wp14:pctHeight>0</wp14:pctHeight>
            </wp14:sizeRelV>
          </wp:anchor>
        </w:drawing>
      </w:r>
    </w:p>
    <w:p w:rsidR="5B6933D9" w:rsidP="5B6933D9" w:rsidRDefault="5B6933D9" w14:paraId="1EE1FEAA" w14:textId="1E3854A5">
      <w:pPr>
        <w:pStyle w:val="NoSpacing"/>
      </w:pPr>
    </w:p>
    <w:p w:rsidR="00195338" w:rsidP="5B6933D9" w:rsidRDefault="00195338" w14:paraId="732B6B0C" w14:textId="69006945">
      <w:pPr>
        <w:pStyle w:val="NoSpacing"/>
        <w:rPr>
          <w:rFonts w:ascii="Calibri" w:hAnsi="Calibri" w:eastAsia="Calibri" w:cs="Calibri" w:asciiTheme="minorAscii" w:hAnsiTheme="minorAscii" w:eastAsiaTheme="minorAscii" w:cstheme="minorAscii"/>
          <w:sz w:val="24"/>
          <w:szCs w:val="24"/>
        </w:rPr>
      </w:pPr>
      <w:r w:rsidR="00195338">
        <w:rPr/>
        <w:t xml:space="preserve">How to </w:t>
      </w:r>
      <w:r w:rsidR="00414A5C">
        <w:rPr/>
        <w:t xml:space="preserve">get to the log files and </w:t>
      </w:r>
      <w:r w:rsidR="00195338">
        <w:rPr/>
        <w:t>examine the</w:t>
      </w:r>
      <w:r w:rsidR="00414A5C">
        <w:rPr/>
        <w:t>m for errors</w:t>
      </w:r>
    </w:p>
    <w:p w:rsidR="00C91A17" w:rsidP="5B6933D9" w:rsidRDefault="00C91A17" w14:paraId="3CB4D2E9" w14:textId="09A731ED">
      <w:pPr>
        <w:pStyle w:val="NoSpacing"/>
        <w:rPr>
          <w:rFonts w:ascii="Calibri" w:hAnsi="Calibri" w:eastAsia="Calibri" w:cs="Calibri" w:asciiTheme="minorAscii" w:hAnsiTheme="minorAscii" w:eastAsiaTheme="minorAscii" w:cstheme="minorAscii"/>
          <w:sz w:val="24"/>
          <w:szCs w:val="24"/>
        </w:rPr>
      </w:pPr>
      <w:r w:rsidR="00C91A17">
        <w:rPr/>
        <w:t>How to deploy releases</w:t>
      </w:r>
    </w:p>
    <w:p w:rsidR="00C91A17" w:rsidP="5B6933D9" w:rsidRDefault="00C91A17" w14:paraId="35E47158" w14:textId="387F8419">
      <w:pPr>
        <w:pStyle w:val="NoSpacing"/>
        <w:numPr>
          <w:ilvl w:val="1"/>
          <w:numId w:val="4"/>
        </w:numPr>
        <w:rPr>
          <w:rFonts w:ascii="Calibri" w:hAnsi="Calibri" w:eastAsia="Calibri" w:cs="Calibri" w:asciiTheme="minorAscii" w:hAnsiTheme="minorAscii" w:eastAsiaTheme="minorAscii" w:cstheme="minorAscii"/>
          <w:sz w:val="24"/>
          <w:szCs w:val="24"/>
        </w:rPr>
      </w:pPr>
      <w:r w:rsidRPr="5B6933D9" w:rsidR="00C91A17">
        <w:rPr>
          <w:rFonts w:ascii="Calibri" w:hAnsi="Calibri" w:eastAsia="Calibri" w:cs="Calibri" w:asciiTheme="minorAscii" w:hAnsiTheme="minorAscii" w:eastAsiaTheme="minorAscii" w:cstheme="minorAscii"/>
          <w:sz w:val="24"/>
          <w:szCs w:val="24"/>
        </w:rPr>
        <w:t xml:space="preserve">They may never do it </w:t>
      </w:r>
      <w:r w:rsidRPr="5B6933D9" w:rsidR="00686BE0">
        <w:rPr>
          <w:rFonts w:ascii="Calibri" w:hAnsi="Calibri" w:eastAsia="Calibri" w:cs="Calibri" w:asciiTheme="minorAscii" w:hAnsiTheme="minorAscii" w:eastAsiaTheme="minorAscii" w:cstheme="minorAscii"/>
          <w:sz w:val="24"/>
          <w:szCs w:val="24"/>
        </w:rPr>
        <w:t>themselves,</w:t>
      </w:r>
      <w:r w:rsidRPr="5B6933D9" w:rsidR="00C91A17">
        <w:rPr>
          <w:rFonts w:ascii="Calibri" w:hAnsi="Calibri" w:eastAsia="Calibri" w:cs="Calibri" w:asciiTheme="minorAscii" w:hAnsiTheme="minorAscii" w:eastAsiaTheme="minorAscii" w:cstheme="minorAscii"/>
          <w:sz w:val="24"/>
          <w:szCs w:val="24"/>
        </w:rPr>
        <w:t xml:space="preserve"> but they </w:t>
      </w:r>
      <w:r w:rsidRPr="5B6933D9" w:rsidR="00686BE0">
        <w:rPr>
          <w:rFonts w:ascii="Calibri" w:hAnsi="Calibri" w:eastAsia="Calibri" w:cs="Calibri" w:asciiTheme="minorAscii" w:hAnsiTheme="minorAscii" w:eastAsiaTheme="minorAscii" w:cstheme="minorAscii"/>
          <w:sz w:val="24"/>
          <w:szCs w:val="24"/>
        </w:rPr>
        <w:t>will need to give this to someone else</w:t>
      </w:r>
      <w:r w:rsidRPr="5B6933D9" w:rsidR="009F662D">
        <w:rPr>
          <w:rFonts w:ascii="Calibri" w:hAnsi="Calibri" w:eastAsia="Calibri" w:cs="Calibri" w:asciiTheme="minorAscii" w:hAnsiTheme="minorAscii" w:eastAsiaTheme="minorAscii" w:cstheme="minorAscii"/>
          <w:sz w:val="24"/>
          <w:szCs w:val="24"/>
        </w:rPr>
        <w:t xml:space="preserve"> to </w:t>
      </w:r>
      <w:r w:rsidRPr="5B6933D9" w:rsidR="00C91A17">
        <w:rPr>
          <w:rFonts w:ascii="Calibri" w:hAnsi="Calibri" w:eastAsia="Calibri" w:cs="Calibri" w:asciiTheme="minorAscii" w:hAnsiTheme="minorAscii" w:eastAsiaTheme="minorAscii" w:cstheme="minorAscii"/>
          <w:sz w:val="24"/>
          <w:szCs w:val="24"/>
        </w:rPr>
        <w:t>fix and deploy</w:t>
      </w:r>
      <w:r>
        <w:tab/>
      </w:r>
    </w:p>
    <w:p w:rsidR="00C91A17" w:rsidP="5B6933D9" w:rsidRDefault="00C91A17" w14:paraId="789CDAA9" w14:textId="6DDF94B1">
      <w:pPr>
        <w:pStyle w:val="NoSpacing"/>
        <w:ind w:left="720"/>
        <w:rPr>
          <w:rFonts w:ascii="Calibri" w:hAnsi="Calibri" w:eastAsia="Calibri" w:cs="Calibri" w:asciiTheme="minorAscii" w:hAnsiTheme="minorAscii" w:eastAsiaTheme="minorAscii" w:cstheme="minorAscii"/>
          <w:sz w:val="24"/>
          <w:szCs w:val="24"/>
        </w:rPr>
      </w:pPr>
      <w:r w:rsidRPr="5B6933D9" w:rsidR="00C91A17">
        <w:rPr>
          <w:rFonts w:ascii="Calibri" w:hAnsi="Calibri" w:eastAsia="Calibri" w:cs="Calibri" w:asciiTheme="minorAscii" w:hAnsiTheme="minorAscii" w:eastAsiaTheme="minorAscii" w:cstheme="minorAscii"/>
          <w:sz w:val="24"/>
          <w:szCs w:val="24"/>
        </w:rPr>
        <w:t>How to run automated tests</w:t>
      </w:r>
    </w:p>
    <w:p w:rsidR="00C91A17" w:rsidP="5B6933D9" w:rsidRDefault="00C91A17" w14:paraId="124F80BE" w14:textId="3CBEC21A">
      <w:pPr>
        <w:pStyle w:val="NoSpacing"/>
        <w:ind w:left="720"/>
        <w:rPr>
          <w:rFonts w:ascii="Calibri" w:hAnsi="Calibri" w:eastAsia="Calibri" w:cs="Calibri" w:asciiTheme="minorAscii" w:hAnsiTheme="minorAscii" w:eastAsiaTheme="minorAscii" w:cstheme="minorAscii"/>
          <w:sz w:val="24"/>
          <w:szCs w:val="24"/>
        </w:rPr>
      </w:pPr>
      <w:r w:rsidRPr="5B6933D9" w:rsidR="00C91A17">
        <w:rPr>
          <w:rFonts w:ascii="Calibri" w:hAnsi="Calibri" w:eastAsia="Calibri" w:cs="Calibri" w:asciiTheme="minorAscii" w:hAnsiTheme="minorAscii" w:eastAsiaTheme="minorAscii" w:cstheme="minorAscii"/>
          <w:sz w:val="24"/>
          <w:szCs w:val="24"/>
        </w:rPr>
        <w:t xml:space="preserve">How to do “sanity” check to ensure </w:t>
      </w:r>
      <w:r w:rsidRPr="5B6933D9" w:rsidR="002D79EB">
        <w:rPr>
          <w:rFonts w:ascii="Calibri" w:hAnsi="Calibri" w:eastAsia="Calibri" w:cs="Calibri" w:asciiTheme="minorAscii" w:hAnsiTheme="minorAscii" w:eastAsiaTheme="minorAscii" w:cstheme="minorAscii"/>
          <w:sz w:val="24"/>
          <w:szCs w:val="24"/>
        </w:rPr>
        <w:t xml:space="preserve">code changes </w:t>
      </w:r>
      <w:r w:rsidRPr="5B6933D9" w:rsidR="002D79EB">
        <w:rPr>
          <w:rFonts w:ascii="Calibri" w:hAnsi="Calibri" w:eastAsia="Calibri" w:cs="Calibri" w:asciiTheme="minorAscii" w:hAnsiTheme="minorAscii" w:eastAsiaTheme="minorAscii" w:cstheme="minorAscii"/>
          <w:sz w:val="24"/>
          <w:szCs w:val="24"/>
        </w:rPr>
        <w:t>didn’t</w:t>
      </w:r>
      <w:r w:rsidRPr="5B6933D9" w:rsidR="002D79EB">
        <w:rPr>
          <w:rFonts w:ascii="Calibri" w:hAnsi="Calibri" w:eastAsia="Calibri" w:cs="Calibri" w:asciiTheme="minorAscii" w:hAnsiTheme="minorAscii" w:eastAsiaTheme="minorAscii" w:cstheme="minorAscii"/>
          <w:sz w:val="24"/>
          <w:szCs w:val="24"/>
        </w:rPr>
        <w:t xml:space="preserve"> break anything</w:t>
      </w:r>
    </w:p>
    <w:p w:rsidR="003520DF" w:rsidP="5B6933D9" w:rsidRDefault="003520DF" w14:paraId="63B7A3A0" w14:textId="77777777">
      <w:pPr>
        <w:pStyle w:val="NoSpacing"/>
        <w:rPr>
          <w:rFonts w:ascii="Calibri" w:hAnsi="Calibri" w:eastAsia="Calibri" w:cs="Calibri" w:asciiTheme="minorAscii" w:hAnsiTheme="minorAscii" w:eastAsiaTheme="minorAscii" w:cstheme="minorAscii"/>
          <w:b w:val="1"/>
          <w:bCs w:val="1"/>
          <w:sz w:val="24"/>
          <w:szCs w:val="24"/>
        </w:rPr>
      </w:pPr>
    </w:p>
    <w:p w:rsidR="00575DB3" w:rsidP="5B6933D9" w:rsidRDefault="00575DB3" w14:paraId="4C35F0AC" w14:textId="77777777">
      <w:pPr>
        <w:pStyle w:val="NoSpacing"/>
        <w:rPr>
          <w:rFonts w:ascii="Calibri" w:hAnsi="Calibri" w:eastAsia="Calibri" w:cs="Calibri" w:asciiTheme="minorAscii" w:hAnsiTheme="minorAscii" w:eastAsiaTheme="minorAscii" w:cstheme="minorAscii"/>
          <w:b w:val="1"/>
          <w:bCs w:val="1"/>
          <w:sz w:val="24"/>
          <w:szCs w:val="24"/>
        </w:rPr>
      </w:pPr>
    </w:p>
    <w:p w:rsidR="5B6933D9" w:rsidRDefault="5B6933D9" w14:paraId="3DC4D601" w14:textId="75C8EF09">
      <w:r>
        <w:br w:type="page"/>
      </w:r>
    </w:p>
    <w:p w:rsidR="5B6933D9" w:rsidP="5B6933D9" w:rsidRDefault="5B6933D9" w14:paraId="2B834D06" w14:textId="755C1363">
      <w:pPr>
        <w:pStyle w:val="Normal"/>
      </w:pPr>
    </w:p>
    <w:p w:rsidR="00C93E36" w:rsidP="5B6933D9" w:rsidRDefault="00575DB3" w14:paraId="571FC07D" w14:textId="39133425">
      <w:pPr>
        <w:pStyle w:val="Heading2"/>
        <w:rPr>
          <w:rFonts w:ascii="Calibri" w:hAnsi="Calibri" w:eastAsia="Calibri" w:cs="Calibri" w:asciiTheme="minorAscii" w:hAnsiTheme="minorAscii" w:eastAsiaTheme="minorAscii" w:cstheme="minorAscii"/>
          <w:b w:val="1"/>
          <w:bCs w:val="1"/>
          <w:sz w:val="32"/>
          <w:szCs w:val="32"/>
        </w:rPr>
      </w:pPr>
      <w:bookmarkStart w:name="_Toc1158265439" w:id="1036708000"/>
      <w:r w:rsidRPr="71416324" w:rsidR="00575DB3">
        <w:rPr>
          <w:rFonts w:ascii="Calibri" w:hAnsi="Calibri" w:eastAsia="Calibri" w:cs="Calibri" w:asciiTheme="minorAscii" w:hAnsiTheme="minorAscii" w:eastAsiaTheme="minorAscii" w:cstheme="minorAscii"/>
          <w:sz w:val="32"/>
          <w:szCs w:val="32"/>
        </w:rPr>
        <w:t>Deployment</w:t>
      </w:r>
      <w:bookmarkEnd w:id="1036708000"/>
    </w:p>
    <w:p w:rsidR="783EBEA6" w:rsidP="71416324" w:rsidRDefault="783EBEA6" w14:paraId="4A0EB071" w14:textId="6713EFAB">
      <w:pPr>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 xml:space="preserve">To ensure a smooth deployment and operation of the </w:t>
      </w:r>
      <w:r w:rsidRPr="71416324" w:rsidR="783EBEA6">
        <w:rPr>
          <w:rFonts w:ascii="Calibri" w:hAnsi="Calibri" w:eastAsia="Calibri" w:cs="Calibri"/>
          <w:noProof w:val="0"/>
          <w:color w:val="000000" w:themeColor="text1" w:themeTint="FF" w:themeShade="FF"/>
          <w:sz w:val="24"/>
          <w:szCs w:val="24"/>
          <w:lang w:val="en-US"/>
        </w:rPr>
        <w:t>TechTutor</w:t>
      </w:r>
      <w:r w:rsidRPr="71416324" w:rsidR="783EBEA6">
        <w:rPr>
          <w:rFonts w:ascii="Calibri" w:hAnsi="Calibri" w:eastAsia="Calibri" w:cs="Calibri"/>
          <w:noProof w:val="0"/>
          <w:color w:val="000000" w:themeColor="text1" w:themeTint="FF" w:themeShade="FF"/>
          <w:sz w:val="24"/>
          <w:szCs w:val="24"/>
          <w:lang w:val="en-US"/>
        </w:rPr>
        <w:t xml:space="preserve"> application, the following steps outline the installation and setup process for the client. This process is designed to be straightforward and user-friendly, </w:t>
      </w:r>
      <w:r w:rsidRPr="71416324" w:rsidR="783EBEA6">
        <w:rPr>
          <w:rFonts w:ascii="Calibri" w:hAnsi="Calibri" w:eastAsia="Calibri" w:cs="Calibri"/>
          <w:noProof w:val="0"/>
          <w:color w:val="000000" w:themeColor="text1" w:themeTint="FF" w:themeShade="FF"/>
          <w:sz w:val="24"/>
          <w:szCs w:val="24"/>
          <w:lang w:val="en-US"/>
        </w:rPr>
        <w:t>leveraging</w:t>
      </w:r>
      <w:r w:rsidRPr="71416324" w:rsidR="783EBEA6">
        <w:rPr>
          <w:rFonts w:ascii="Calibri" w:hAnsi="Calibri" w:eastAsia="Calibri" w:cs="Calibri"/>
          <w:noProof w:val="0"/>
          <w:color w:val="000000" w:themeColor="text1" w:themeTint="FF" w:themeShade="FF"/>
          <w:sz w:val="24"/>
          <w:szCs w:val="24"/>
          <w:lang w:val="en-US"/>
        </w:rPr>
        <w:t xml:space="preserve"> batch files and GitHub.</w:t>
      </w:r>
    </w:p>
    <w:p w:rsidR="71416324" w:rsidRDefault="71416324" w14:paraId="47788EE4" w14:textId="7D73ED26"/>
    <w:p w:rsidR="783EBEA6" w:rsidP="71416324" w:rsidRDefault="783EBEA6" w14:paraId="625D8D5D" w14:textId="0D24E3F1">
      <w:pPr>
        <w:pStyle w:val="Heading4"/>
        <w:spacing w:before="319" w:beforeAutospacing="off" w:after="319" w:afterAutospacing="off"/>
      </w:pPr>
      <w:r w:rsidRPr="71416324" w:rsidR="783EBEA6">
        <w:rPr>
          <w:rFonts w:ascii="Calibri" w:hAnsi="Calibri" w:eastAsia="Calibri" w:cs="Calibri"/>
          <w:b w:val="1"/>
          <w:bCs w:val="1"/>
          <w:noProof w:val="0"/>
          <w:color w:val="000000" w:themeColor="text1" w:themeTint="FF" w:themeShade="FF"/>
          <w:sz w:val="24"/>
          <w:szCs w:val="24"/>
          <w:lang w:val="en-US"/>
        </w:rPr>
        <w:t>Step 1: Download the Required Files</w:t>
      </w:r>
    </w:p>
    <w:p w:rsidR="3DF582E0" w:rsidP="71416324" w:rsidRDefault="3DF582E0" w14:paraId="06DC7883" w14:textId="2910F592">
      <w:pPr>
        <w:pStyle w:val="ListParagraph"/>
        <w:numPr>
          <w:ilvl w:val="0"/>
          <w:numId w:val="27"/>
        </w:numPr>
        <w:spacing w:before="240" w:beforeAutospacing="off" w:after="240" w:afterAutospacing="off"/>
        <w:rPr>
          <w:rFonts w:ascii="Calibri" w:hAnsi="Calibri" w:eastAsia="Calibri" w:cs="Calibri"/>
          <w:b w:val="1"/>
          <w:bCs w:val="1"/>
          <w:noProof w:val="0"/>
          <w:color w:val="000000" w:themeColor="text1" w:themeTint="FF" w:themeShade="FF"/>
          <w:sz w:val="24"/>
          <w:szCs w:val="24"/>
          <w:lang w:val="en-US"/>
        </w:rPr>
      </w:pPr>
      <w:r w:rsidRPr="71416324" w:rsidR="3DF582E0">
        <w:rPr>
          <w:rFonts w:ascii="Calibri" w:hAnsi="Calibri" w:eastAsia="Calibri" w:cs="Calibri"/>
          <w:b w:val="1"/>
          <w:bCs w:val="1"/>
          <w:noProof w:val="0"/>
          <w:color w:val="000000" w:themeColor="text1" w:themeTint="FF" w:themeShade="FF"/>
          <w:sz w:val="24"/>
          <w:szCs w:val="24"/>
          <w:lang w:val="en-US"/>
        </w:rPr>
        <w:t>Source Code and Resources</w:t>
      </w:r>
    </w:p>
    <w:p w:rsidR="3DF582E0" w:rsidP="71416324" w:rsidRDefault="3DF582E0" w14:paraId="771130EA" w14:textId="1803E0C1">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3DF582E0">
        <w:rPr>
          <w:rFonts w:ascii="Calibri" w:hAnsi="Calibri" w:eastAsia="Calibri" w:cs="Calibri"/>
          <w:noProof w:val="0"/>
          <w:color w:val="000000" w:themeColor="text1" w:themeTint="FF" w:themeShade="FF"/>
          <w:sz w:val="24"/>
          <w:szCs w:val="24"/>
          <w:lang w:val="en-US"/>
        </w:rPr>
        <w:t>Navigate to the project's GitHub repository.</w:t>
      </w:r>
    </w:p>
    <w:p w:rsidR="3DF582E0" w:rsidP="71416324" w:rsidRDefault="3DF582E0" w14:paraId="444C4518" w14:textId="0129690C">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3DF582E0">
        <w:rPr>
          <w:rFonts w:ascii="Calibri" w:hAnsi="Calibri" w:eastAsia="Calibri" w:cs="Calibri"/>
          <w:noProof w:val="0"/>
          <w:color w:val="000000" w:themeColor="text1" w:themeTint="FF" w:themeShade="FF"/>
          <w:sz w:val="24"/>
          <w:szCs w:val="24"/>
          <w:lang w:val="en-US"/>
        </w:rPr>
        <w:t xml:space="preserve">Download the repository as a ZIP file by selecting the "Code" button and choosing </w:t>
      </w:r>
      <w:r w:rsidRPr="71416324" w:rsidR="3DF582E0">
        <w:rPr>
          <w:rFonts w:ascii="Calibri" w:hAnsi="Calibri" w:eastAsia="Calibri" w:cs="Calibri"/>
          <w:i w:val="1"/>
          <w:iCs w:val="1"/>
          <w:noProof w:val="0"/>
          <w:color w:val="000000" w:themeColor="text1" w:themeTint="FF" w:themeShade="FF"/>
          <w:sz w:val="24"/>
          <w:szCs w:val="24"/>
          <w:lang w:val="en-US"/>
        </w:rPr>
        <w:t>Download ZIP</w:t>
      </w:r>
      <w:r w:rsidRPr="71416324" w:rsidR="3DF582E0">
        <w:rPr>
          <w:rFonts w:ascii="Calibri" w:hAnsi="Calibri" w:eastAsia="Calibri" w:cs="Calibri"/>
          <w:noProof w:val="0"/>
          <w:color w:val="000000" w:themeColor="text1" w:themeTint="FF" w:themeShade="FF"/>
          <w:sz w:val="24"/>
          <w:szCs w:val="24"/>
          <w:lang w:val="en-US"/>
        </w:rPr>
        <w:t>.</w:t>
      </w:r>
    </w:p>
    <w:p w:rsidR="3DF582E0" w:rsidP="71416324" w:rsidRDefault="3DF582E0" w14:paraId="3B9E5838" w14:textId="3FF9F079">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3DF582E0">
        <w:rPr>
          <w:rFonts w:ascii="Calibri" w:hAnsi="Calibri" w:eastAsia="Calibri" w:cs="Calibri"/>
          <w:noProof w:val="0"/>
          <w:color w:val="000000" w:themeColor="text1" w:themeTint="FF" w:themeShade="FF"/>
          <w:sz w:val="24"/>
          <w:szCs w:val="24"/>
          <w:lang w:val="en-US"/>
        </w:rPr>
        <w:t>Extract the contents of the ZIP file to a folder on the client’s local machine.</w:t>
      </w:r>
    </w:p>
    <w:p w:rsidR="783EBEA6" w:rsidP="71416324" w:rsidRDefault="783EBEA6" w14:paraId="080FBF75" w14:textId="5C7C8B9F">
      <w:pPr>
        <w:pStyle w:val="ListParagraph"/>
        <w:numPr>
          <w:ilvl w:val="0"/>
          <w:numId w:val="27"/>
        </w:numPr>
        <w:spacing w:before="240" w:beforeAutospacing="off" w:after="240" w:afterAutospacing="off"/>
        <w:rPr>
          <w:rFonts w:ascii="Calibri" w:hAnsi="Calibri" w:eastAsia="Calibri" w:cs="Calibri"/>
          <w:b w:val="1"/>
          <w:bCs w:val="1"/>
          <w:noProof w:val="0"/>
          <w:color w:val="000000" w:themeColor="text1" w:themeTint="FF" w:themeShade="FF"/>
          <w:sz w:val="24"/>
          <w:szCs w:val="24"/>
          <w:lang w:val="en-US"/>
        </w:rPr>
      </w:pPr>
      <w:r w:rsidRPr="71416324" w:rsidR="783EBEA6">
        <w:rPr>
          <w:rFonts w:ascii="Calibri" w:hAnsi="Calibri" w:eastAsia="Calibri" w:cs="Calibri"/>
          <w:b w:val="1"/>
          <w:bCs w:val="1"/>
          <w:noProof w:val="0"/>
          <w:color w:val="000000" w:themeColor="text1" w:themeTint="FF" w:themeShade="FF"/>
          <w:sz w:val="24"/>
          <w:szCs w:val="24"/>
          <w:lang w:val="en-US"/>
        </w:rPr>
        <w:t>AI Model Download</w:t>
      </w:r>
    </w:p>
    <w:p w:rsidR="783EBEA6" w:rsidP="71416324" w:rsidRDefault="783EBEA6" w14:paraId="55357EA2" w14:textId="0B08B690">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The trained AI model</w:t>
      </w:r>
      <w:r w:rsidRPr="71416324" w:rsidR="6E9981DA">
        <w:rPr>
          <w:rFonts w:ascii="Calibri" w:hAnsi="Calibri" w:eastAsia="Calibri" w:cs="Calibri"/>
          <w:noProof w:val="0"/>
          <w:color w:val="000000" w:themeColor="text1" w:themeTint="FF" w:themeShade="FF"/>
          <w:sz w:val="24"/>
          <w:szCs w:val="24"/>
          <w:lang w:val="en-US"/>
        </w:rPr>
        <w:t>s</w:t>
      </w:r>
      <w:r w:rsidRPr="71416324" w:rsidR="783EBEA6">
        <w:rPr>
          <w:rFonts w:ascii="Calibri" w:hAnsi="Calibri" w:eastAsia="Calibri" w:cs="Calibri"/>
          <w:noProof w:val="0"/>
          <w:color w:val="000000" w:themeColor="text1" w:themeTint="FF" w:themeShade="FF"/>
          <w:sz w:val="24"/>
          <w:szCs w:val="24"/>
          <w:lang w:val="en-US"/>
        </w:rPr>
        <w:t xml:space="preserve"> </w:t>
      </w:r>
      <w:r w:rsidRPr="71416324" w:rsidR="783EBEA6">
        <w:rPr>
          <w:rFonts w:ascii="Calibri" w:hAnsi="Calibri" w:eastAsia="Calibri" w:cs="Calibri"/>
          <w:noProof w:val="0"/>
          <w:color w:val="000000" w:themeColor="text1" w:themeTint="FF" w:themeShade="FF"/>
          <w:sz w:val="24"/>
          <w:szCs w:val="24"/>
          <w:lang w:val="en-US"/>
        </w:rPr>
        <w:t>required</w:t>
      </w:r>
      <w:r w:rsidRPr="71416324" w:rsidR="783EBEA6">
        <w:rPr>
          <w:rFonts w:ascii="Calibri" w:hAnsi="Calibri" w:eastAsia="Calibri" w:cs="Calibri"/>
          <w:noProof w:val="0"/>
          <w:color w:val="000000" w:themeColor="text1" w:themeTint="FF" w:themeShade="FF"/>
          <w:sz w:val="24"/>
          <w:szCs w:val="24"/>
          <w:lang w:val="en-US"/>
        </w:rPr>
        <w:t xml:space="preserve"> for </w:t>
      </w:r>
      <w:r w:rsidRPr="71416324" w:rsidR="5A1FDF2D">
        <w:rPr>
          <w:rFonts w:ascii="Calibri" w:hAnsi="Calibri" w:eastAsia="Calibri" w:cs="Calibri"/>
          <w:noProof w:val="0"/>
          <w:color w:val="000000" w:themeColor="text1" w:themeTint="FF" w:themeShade="FF"/>
          <w:sz w:val="24"/>
          <w:szCs w:val="24"/>
          <w:lang w:val="en-US"/>
        </w:rPr>
        <w:t xml:space="preserve">the app </w:t>
      </w:r>
      <w:r w:rsidRPr="71416324" w:rsidR="783EBEA6">
        <w:rPr>
          <w:rFonts w:ascii="Calibri" w:hAnsi="Calibri" w:eastAsia="Calibri" w:cs="Calibri"/>
          <w:noProof w:val="0"/>
          <w:color w:val="000000" w:themeColor="text1" w:themeTint="FF" w:themeShade="FF"/>
          <w:sz w:val="24"/>
          <w:szCs w:val="24"/>
          <w:lang w:val="en-US"/>
        </w:rPr>
        <w:t>will be provided in a dedicated Google Drive folder</w:t>
      </w:r>
      <w:r w:rsidRPr="71416324" w:rsidR="08AFB02E">
        <w:rPr>
          <w:rFonts w:ascii="Calibri" w:hAnsi="Calibri" w:eastAsia="Calibri" w:cs="Calibri"/>
          <w:noProof w:val="0"/>
          <w:color w:val="000000" w:themeColor="text1" w:themeTint="FF" w:themeShade="FF"/>
          <w:sz w:val="24"/>
          <w:szCs w:val="24"/>
          <w:lang w:val="en-US"/>
        </w:rPr>
        <w:t xml:space="preserve"> that is shared with the client.</w:t>
      </w:r>
    </w:p>
    <w:p w:rsidR="783EBEA6" w:rsidP="71416324" w:rsidRDefault="783EBEA6" w14:paraId="2C3353B5" w14:textId="0A3C1CB8">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 xml:space="preserve">The client should access the folder and download the AI model file directly onto their local machine. Ensure the file is stored in </w:t>
      </w:r>
      <w:r w:rsidRPr="71416324" w:rsidR="55A78F55">
        <w:rPr>
          <w:rFonts w:ascii="Calibri" w:hAnsi="Calibri" w:eastAsia="Calibri" w:cs="Calibri"/>
          <w:noProof w:val="0"/>
          <w:color w:val="000000" w:themeColor="text1" w:themeTint="FF" w:themeShade="FF"/>
          <w:sz w:val="24"/>
          <w:szCs w:val="24"/>
          <w:lang w:val="en-US"/>
        </w:rPr>
        <w:t xml:space="preserve">the </w:t>
      </w:r>
      <w:r w:rsidRPr="71416324" w:rsidR="2A679417">
        <w:rPr>
          <w:rFonts w:ascii="Calibri" w:hAnsi="Calibri" w:eastAsia="Calibri" w:cs="Calibri"/>
          <w:noProof w:val="0"/>
          <w:color w:val="000000" w:themeColor="text1" w:themeTint="FF" w:themeShade="FF"/>
          <w:sz w:val="24"/>
          <w:szCs w:val="24"/>
          <w:lang w:val="en-US"/>
        </w:rPr>
        <w:t>“models” folder in the project directory.</w:t>
      </w:r>
    </w:p>
    <w:p w:rsidR="71416324" w:rsidRDefault="71416324" w14:paraId="3F39F6A0" w14:textId="728022EE"/>
    <w:p w:rsidR="783EBEA6" w:rsidP="71416324" w:rsidRDefault="783EBEA6" w14:paraId="156251B6" w14:textId="1E27187F">
      <w:pPr>
        <w:pStyle w:val="Heading4"/>
        <w:spacing w:before="319" w:beforeAutospacing="off" w:after="319" w:afterAutospacing="off"/>
      </w:pPr>
      <w:r w:rsidRPr="71416324" w:rsidR="783EBEA6">
        <w:rPr>
          <w:rFonts w:ascii="Calibri" w:hAnsi="Calibri" w:eastAsia="Calibri" w:cs="Calibri"/>
          <w:b w:val="1"/>
          <w:bCs w:val="1"/>
          <w:noProof w:val="0"/>
          <w:color w:val="000000" w:themeColor="text1" w:themeTint="FF" w:themeShade="FF"/>
          <w:sz w:val="24"/>
          <w:szCs w:val="24"/>
          <w:lang w:val="en-US"/>
        </w:rPr>
        <w:t>Step 2: Install Miniconda</w:t>
      </w:r>
    </w:p>
    <w:p w:rsidR="783EBEA6" w:rsidP="71416324" w:rsidRDefault="783EBEA6" w14:paraId="06F6E5E1" w14:textId="03F62008">
      <w:pPr>
        <w:spacing w:before="240" w:beforeAutospacing="off" w:after="240" w:afterAutospacing="off"/>
      </w:pPr>
      <w:r w:rsidRPr="71416324" w:rsidR="783EBEA6">
        <w:rPr>
          <w:rFonts w:ascii="Calibri" w:hAnsi="Calibri" w:eastAsia="Calibri" w:cs="Calibri"/>
          <w:noProof w:val="0"/>
          <w:color w:val="000000" w:themeColor="text1" w:themeTint="FF" w:themeShade="FF"/>
          <w:sz w:val="24"/>
          <w:szCs w:val="24"/>
          <w:lang w:val="en-US"/>
        </w:rPr>
        <w:t>To ensure compatibility and streamline package management, the application is built to run in a Python environment managed by Miniconda. The setup is automated through the following process:</w:t>
      </w:r>
    </w:p>
    <w:p w:rsidR="783EBEA6" w:rsidP="71416324" w:rsidRDefault="783EBEA6" w14:paraId="5E393221" w14:textId="7CB5F0CD">
      <w:pPr>
        <w:pStyle w:val="ListParagraph"/>
        <w:numPr>
          <w:ilvl w:val="0"/>
          <w:numId w:val="28"/>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Locate the InstallMiniconda.bat file in the folder</w:t>
      </w:r>
      <w:r w:rsidRPr="71416324" w:rsidR="6B5247E9">
        <w:rPr>
          <w:rFonts w:ascii="Calibri" w:hAnsi="Calibri" w:eastAsia="Calibri" w:cs="Calibri"/>
          <w:noProof w:val="0"/>
          <w:color w:val="000000" w:themeColor="text1" w:themeTint="FF" w:themeShade="FF"/>
          <w:sz w:val="24"/>
          <w:szCs w:val="24"/>
          <w:lang w:val="en-US"/>
        </w:rPr>
        <w:t xml:space="preserve"> extracted from GitHub</w:t>
      </w:r>
      <w:r w:rsidRPr="71416324" w:rsidR="783EBEA6">
        <w:rPr>
          <w:rFonts w:ascii="Calibri" w:hAnsi="Calibri" w:eastAsia="Calibri" w:cs="Calibri"/>
          <w:noProof w:val="0"/>
          <w:color w:val="000000" w:themeColor="text1" w:themeTint="FF" w:themeShade="FF"/>
          <w:sz w:val="24"/>
          <w:szCs w:val="24"/>
          <w:lang w:val="en-US"/>
        </w:rPr>
        <w:t>.</w:t>
      </w:r>
    </w:p>
    <w:p w:rsidR="783EBEA6" w:rsidP="71416324" w:rsidRDefault="783EBEA6" w14:paraId="6660FA1A" w14:textId="6FAE0B85">
      <w:pPr>
        <w:pStyle w:val="ListParagraph"/>
        <w:numPr>
          <w:ilvl w:val="0"/>
          <w:numId w:val="28"/>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Double-click the InstallMiniconda.bat file to initiate the Miniconda installation.</w:t>
      </w:r>
    </w:p>
    <w:p w:rsidR="783EBEA6" w:rsidP="71416324" w:rsidRDefault="783EBEA6" w14:paraId="2FBA7663" w14:textId="7145C39D">
      <w:pPr>
        <w:pStyle w:val="ListParagraph"/>
        <w:numPr>
          <w:ilvl w:val="1"/>
          <w:numId w:val="28"/>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This script will download and install Miniconda if it is not already present on the client’s system.</w:t>
      </w:r>
    </w:p>
    <w:p w:rsidR="783EBEA6" w:rsidP="71416324" w:rsidRDefault="783EBEA6" w14:paraId="34AF82A0" w14:textId="441837A9">
      <w:pPr>
        <w:pStyle w:val="ListParagraph"/>
        <w:numPr>
          <w:ilvl w:val="1"/>
          <w:numId w:val="28"/>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After installation, the script will set up the required Python environment and install all necessary dependencies for the application.</w:t>
      </w:r>
    </w:p>
    <w:p w:rsidR="71416324" w:rsidRDefault="71416324" w14:paraId="219A74C0" w14:textId="2E97337C"/>
    <w:p w:rsidR="783EBEA6" w:rsidP="71416324" w:rsidRDefault="783EBEA6" w14:paraId="2921863F" w14:textId="7F34D848">
      <w:pPr>
        <w:pStyle w:val="Heading4"/>
        <w:spacing w:before="319" w:beforeAutospacing="off" w:after="319" w:afterAutospacing="off"/>
      </w:pPr>
      <w:r w:rsidRPr="71416324" w:rsidR="783EBEA6">
        <w:rPr>
          <w:rFonts w:ascii="Calibri" w:hAnsi="Calibri" w:eastAsia="Calibri" w:cs="Calibri"/>
          <w:b w:val="1"/>
          <w:bCs w:val="1"/>
          <w:noProof w:val="0"/>
          <w:color w:val="000000" w:themeColor="text1" w:themeTint="FF" w:themeShade="FF"/>
          <w:sz w:val="24"/>
          <w:szCs w:val="24"/>
          <w:lang w:val="en-US"/>
        </w:rPr>
        <w:t>Step 3: Running the Application</w:t>
      </w:r>
    </w:p>
    <w:p w:rsidR="783EBEA6" w:rsidP="71416324" w:rsidRDefault="783EBEA6" w14:paraId="2E70F13B" w14:textId="2C2F9453">
      <w:pPr>
        <w:pStyle w:val="ListParagraph"/>
        <w:numPr>
          <w:ilvl w:val="0"/>
          <w:numId w:val="29"/>
        </w:numPr>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Locate the run_app.bat file in the extracted folder.</w:t>
      </w:r>
    </w:p>
    <w:p w:rsidR="783EBEA6" w:rsidP="71416324" w:rsidRDefault="783EBEA6" w14:paraId="36E30CB5" w14:textId="3E5BAF6B">
      <w:pPr>
        <w:pStyle w:val="ListParagraph"/>
        <w:numPr>
          <w:ilvl w:val="1"/>
          <w:numId w:val="29"/>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 xml:space="preserve">This script is pre-configured to activate the </w:t>
      </w:r>
      <w:r w:rsidRPr="71416324" w:rsidR="783EBEA6">
        <w:rPr>
          <w:rFonts w:ascii="Calibri" w:hAnsi="Calibri" w:eastAsia="Calibri" w:cs="Calibri"/>
          <w:noProof w:val="0"/>
          <w:color w:val="000000" w:themeColor="text1" w:themeTint="FF" w:themeShade="FF"/>
          <w:sz w:val="24"/>
          <w:szCs w:val="24"/>
          <w:lang w:val="en-US"/>
        </w:rPr>
        <w:t>appropriate Python</w:t>
      </w:r>
      <w:r w:rsidRPr="71416324" w:rsidR="783EBEA6">
        <w:rPr>
          <w:rFonts w:ascii="Calibri" w:hAnsi="Calibri" w:eastAsia="Calibri" w:cs="Calibri"/>
          <w:noProof w:val="0"/>
          <w:color w:val="000000" w:themeColor="text1" w:themeTint="FF" w:themeShade="FF"/>
          <w:sz w:val="24"/>
          <w:szCs w:val="24"/>
          <w:lang w:val="en-US"/>
        </w:rPr>
        <w:t xml:space="preserve"> environment and start the </w:t>
      </w:r>
      <w:r w:rsidRPr="71416324" w:rsidR="3A3105EC">
        <w:rPr>
          <w:rFonts w:ascii="Calibri" w:hAnsi="Calibri" w:eastAsia="Calibri" w:cs="Calibri"/>
          <w:noProof w:val="0"/>
          <w:color w:val="000000" w:themeColor="text1" w:themeTint="FF" w:themeShade="FF"/>
          <w:sz w:val="24"/>
          <w:szCs w:val="24"/>
          <w:lang w:val="en-US"/>
        </w:rPr>
        <w:t xml:space="preserve">main </w:t>
      </w:r>
      <w:r w:rsidRPr="71416324" w:rsidR="783EBEA6">
        <w:rPr>
          <w:rFonts w:ascii="Calibri" w:hAnsi="Calibri" w:eastAsia="Calibri" w:cs="Calibri"/>
          <w:noProof w:val="0"/>
          <w:color w:val="000000" w:themeColor="text1" w:themeTint="FF" w:themeShade="FF"/>
          <w:sz w:val="24"/>
          <w:szCs w:val="24"/>
          <w:lang w:val="en-US"/>
        </w:rPr>
        <w:t>application.</w:t>
      </w:r>
      <w:r w:rsidRPr="71416324" w:rsidR="58F4AAB7">
        <w:rPr>
          <w:rFonts w:ascii="Calibri" w:hAnsi="Calibri" w:eastAsia="Calibri" w:cs="Calibri"/>
          <w:noProof w:val="0"/>
          <w:color w:val="000000" w:themeColor="text1" w:themeTint="FF" w:themeShade="FF"/>
          <w:sz w:val="24"/>
          <w:szCs w:val="24"/>
          <w:lang w:val="en-US"/>
        </w:rPr>
        <w:t xml:space="preserve"> </w:t>
      </w:r>
    </w:p>
    <w:p w:rsidR="783EBEA6" w:rsidP="71416324" w:rsidRDefault="783EBEA6" w14:paraId="56C75641" w14:textId="0AED49EB">
      <w:pPr>
        <w:pStyle w:val="ListParagraph"/>
        <w:numPr>
          <w:ilvl w:val="0"/>
          <w:numId w:val="29"/>
        </w:numPr>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Double-click the run_app.bat file to launch TechTutor.</w:t>
      </w:r>
    </w:p>
    <w:p w:rsidR="783EBEA6" w:rsidP="71416324" w:rsidRDefault="783EBEA6" w14:paraId="0572F491" w14:textId="0935CFF1">
      <w:pPr>
        <w:pStyle w:val="ListParagraph"/>
        <w:numPr>
          <w:ilvl w:val="1"/>
          <w:numId w:val="29"/>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The application will initialize and be ready for use once the GUI loads successfully.</w:t>
      </w:r>
    </w:p>
    <w:p w:rsidR="71416324" w:rsidRDefault="71416324" w14:paraId="4743A9AA" w14:textId="35FCC88F"/>
    <w:p w:rsidR="783EBEA6" w:rsidP="71416324" w:rsidRDefault="783EBEA6" w14:paraId="590A6911" w14:textId="4742DE28">
      <w:pPr>
        <w:pStyle w:val="Heading4"/>
        <w:spacing w:before="319" w:beforeAutospacing="off" w:after="319" w:afterAutospacing="off"/>
      </w:pPr>
      <w:r w:rsidRPr="71416324" w:rsidR="783EBEA6">
        <w:rPr>
          <w:rFonts w:ascii="Calibri" w:hAnsi="Calibri" w:eastAsia="Calibri" w:cs="Calibri"/>
          <w:b w:val="1"/>
          <w:bCs w:val="1"/>
          <w:noProof w:val="0"/>
          <w:color w:val="000000" w:themeColor="text1" w:themeTint="FF" w:themeShade="FF"/>
          <w:sz w:val="24"/>
          <w:szCs w:val="24"/>
          <w:lang w:val="en-US"/>
        </w:rPr>
        <w:t>Notes for Deployment</w:t>
      </w:r>
    </w:p>
    <w:p w:rsidR="783EBEA6" w:rsidP="71416324" w:rsidRDefault="783EBEA6" w14:paraId="6CDFBCA5" w14:textId="7C4BF783">
      <w:pPr>
        <w:pStyle w:val="ListParagraph"/>
        <w:numPr>
          <w:ilvl w:val="0"/>
          <w:numId w:val="30"/>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Ensure that all files are downloaded and extracted correctly before running the batch scripts.</w:t>
      </w:r>
    </w:p>
    <w:p w:rsidR="783EBEA6" w:rsidP="71416324" w:rsidRDefault="783EBEA6" w14:paraId="2FE02784" w14:textId="60900AAB">
      <w:pPr>
        <w:pStyle w:val="ListParagraph"/>
        <w:numPr>
          <w:ilvl w:val="0"/>
          <w:numId w:val="30"/>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Internet access is required during the initial setup to download dependencies through Miniconda.</w:t>
      </w:r>
    </w:p>
    <w:p w:rsidR="783EBEA6" w:rsidP="71416324" w:rsidRDefault="783EBEA6" w14:paraId="49B126A3" w14:textId="2E074134">
      <w:pPr>
        <w:pStyle w:val="ListParagraph"/>
        <w:numPr>
          <w:ilvl w:val="0"/>
          <w:numId w:val="30"/>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71416324" w:rsidR="783EBEA6">
        <w:rPr>
          <w:rFonts w:ascii="Calibri" w:hAnsi="Calibri" w:eastAsia="Calibri" w:cs="Calibri"/>
          <w:noProof w:val="0"/>
          <w:color w:val="000000" w:themeColor="text1" w:themeTint="FF" w:themeShade="FF"/>
          <w:sz w:val="24"/>
          <w:szCs w:val="24"/>
          <w:lang w:val="en-US"/>
        </w:rPr>
        <w:t>If any errors occur during installation or execution, consult the troubleshooting section in this manual or contact the development team.</w:t>
      </w:r>
    </w:p>
    <w:p w:rsidR="783EBEA6" w:rsidP="71416324" w:rsidRDefault="783EBEA6" w14:paraId="0402D1E7" w14:textId="0D0FE13F">
      <w:pPr>
        <w:spacing w:before="240" w:beforeAutospacing="off" w:after="240" w:afterAutospacing="off"/>
      </w:pPr>
      <w:r w:rsidRPr="71416324" w:rsidR="783EBEA6">
        <w:rPr>
          <w:rFonts w:ascii="Calibri" w:hAnsi="Calibri" w:eastAsia="Calibri" w:cs="Calibri"/>
          <w:noProof w:val="0"/>
          <w:color w:val="000000" w:themeColor="text1" w:themeTint="FF" w:themeShade="FF"/>
          <w:sz w:val="24"/>
          <w:szCs w:val="24"/>
          <w:lang w:val="en-US"/>
        </w:rPr>
        <w:t>This deployment process has been structured to minimize manual intervention and technical complexity, ensuring an efficient setup for the client.</w:t>
      </w:r>
    </w:p>
    <w:p w:rsidR="71416324" w:rsidP="71416324" w:rsidRDefault="71416324" w14:paraId="4A6B2A82" w14:textId="27717131">
      <w:pPr>
        <w:pStyle w:val="NoSpacing"/>
        <w:ind w:left="360"/>
        <w:rPr>
          <w:rFonts w:ascii="Calibri" w:hAnsi="Calibri" w:eastAsia="Calibri" w:cs="Calibri" w:asciiTheme="minorAscii" w:hAnsiTheme="minorAscii" w:eastAsiaTheme="minorAscii" w:cstheme="minorAscii"/>
          <w:sz w:val="24"/>
          <w:szCs w:val="24"/>
        </w:rPr>
      </w:pPr>
    </w:p>
    <w:p w:rsidR="00575DB3" w:rsidP="5B6933D9" w:rsidRDefault="00575DB3" w14:paraId="5B6B664D" w14:textId="77777777">
      <w:pPr>
        <w:pStyle w:val="NoSpacing"/>
        <w:ind w:left="360"/>
        <w:rPr>
          <w:rFonts w:ascii="Calibri" w:hAnsi="Calibri" w:eastAsia="Calibri" w:cs="Calibri" w:asciiTheme="minorAscii" w:hAnsiTheme="minorAscii" w:eastAsiaTheme="minorAscii" w:cstheme="minorAscii"/>
          <w:sz w:val="24"/>
          <w:szCs w:val="24"/>
        </w:rPr>
      </w:pPr>
    </w:p>
    <w:p w:rsidRPr="00575DB3" w:rsidR="00575DB3" w:rsidP="5B6933D9" w:rsidRDefault="00575DB3" w14:paraId="412C5E44" w14:textId="77777777">
      <w:pPr>
        <w:pStyle w:val="NoSpacing"/>
        <w:ind w:left="360"/>
        <w:rPr>
          <w:rFonts w:ascii="Calibri" w:hAnsi="Calibri" w:eastAsia="Calibri" w:cs="Calibri" w:asciiTheme="minorAscii" w:hAnsiTheme="minorAscii" w:eastAsiaTheme="minorAscii" w:cstheme="minorAscii"/>
          <w:sz w:val="24"/>
          <w:szCs w:val="24"/>
        </w:rPr>
      </w:pPr>
    </w:p>
    <w:p w:rsidR="00575DB3" w:rsidP="5B6933D9" w:rsidRDefault="00575DB3" w14:paraId="6263BC41" w14:textId="2739E70D">
      <w:pPr>
        <w:pStyle w:val="Heading3"/>
        <w:rPr>
          <w:rFonts w:ascii="Calibri" w:hAnsi="Calibri" w:eastAsia="Calibri" w:cs="Calibri" w:asciiTheme="minorAscii" w:hAnsiTheme="minorAscii" w:eastAsiaTheme="minorAscii" w:cstheme="minorAscii"/>
          <w:b w:val="1"/>
          <w:bCs w:val="1"/>
          <w:sz w:val="24"/>
          <w:szCs w:val="24"/>
        </w:rPr>
      </w:pPr>
      <w:bookmarkStart w:name="_Toc93713147" w:id="1145787640"/>
      <w:r w:rsidR="00575DB3">
        <w:rPr/>
        <w:t>User interaction</w:t>
      </w:r>
      <w:bookmarkEnd w:id="1145787640"/>
    </w:p>
    <w:p w:rsidR="241AC7DD" w:rsidP="5B6933D9" w:rsidRDefault="241AC7DD" w14:paraId="1DD32A06" w14:textId="2B10168A">
      <w:pPr>
        <w:pStyle w:val="NoSpacing"/>
        <w:ind w:left="0"/>
      </w:pPr>
      <w:r w:rsidR="66F15370">
        <w:drawing>
          <wp:inline wp14:editId="2AA25DD8" wp14:anchorId="18090E2B">
            <wp:extent cx="5943600" cy="4676776"/>
            <wp:effectExtent l="0" t="0" r="0" b="0"/>
            <wp:docPr id="296493476" name="" title=""/>
            <wp:cNvGraphicFramePr>
              <a:graphicFrameLocks noChangeAspect="1"/>
            </wp:cNvGraphicFramePr>
            <a:graphic>
              <a:graphicData uri="http://schemas.openxmlformats.org/drawingml/2006/picture">
                <pic:pic>
                  <pic:nvPicPr>
                    <pic:cNvPr id="0" name=""/>
                    <pic:cNvPicPr/>
                  </pic:nvPicPr>
                  <pic:blipFill>
                    <a:blip r:embed="R520a83533d03405d">
                      <a:extLst>
                        <a:ext xmlns:a="http://schemas.openxmlformats.org/drawingml/2006/main" uri="{28A0092B-C50C-407E-A947-70E740481C1C}">
                          <a14:useLocalDpi val="0"/>
                        </a:ext>
                      </a:extLst>
                    </a:blip>
                    <a:stretch>
                      <a:fillRect/>
                    </a:stretch>
                  </pic:blipFill>
                  <pic:spPr>
                    <a:xfrm>
                      <a:off x="0" y="0"/>
                      <a:ext cx="5943600" cy="4676776"/>
                    </a:xfrm>
                    <a:prstGeom prst="rect">
                      <a:avLst/>
                    </a:prstGeom>
                  </pic:spPr>
                </pic:pic>
              </a:graphicData>
            </a:graphic>
          </wp:inline>
        </w:drawing>
      </w:r>
    </w:p>
    <w:p w:rsidR="1FF37C38" w:rsidP="5B6933D9" w:rsidRDefault="1FF37C38" w14:paraId="20837212" w14:textId="4E8C48DE">
      <w:pPr>
        <w:pStyle w:val="NoSpacing"/>
        <w:ind w:left="0"/>
      </w:pPr>
      <w:r w:rsidR="1FF37C38">
        <w:rPr/>
        <w:t>This is the UI screen that allows the user to interact with the program that connects the AI m</w:t>
      </w:r>
      <w:r w:rsidR="67F29CFB">
        <w:rPr/>
        <w:t>odels to the google sheets</w:t>
      </w:r>
      <w:r w:rsidR="4DB6ECAE">
        <w:rPr/>
        <w:t>. This UI is made from Kivy.</w:t>
      </w:r>
    </w:p>
    <w:p w:rsidR="35E74344" w:rsidP="5B6933D9" w:rsidRDefault="35E74344" w14:paraId="44D79C5E" w14:textId="21711B7F">
      <w:pPr>
        <w:pStyle w:val="NoSpacing"/>
        <w:ind w:left="0"/>
      </w:pPr>
      <w:r w:rsidR="35E74344">
        <w:rPr/>
        <w:t xml:space="preserve">The format of the UI is </w:t>
      </w:r>
      <w:r w:rsidR="5537F8E5">
        <w:rPr/>
        <w:t xml:space="preserve">in the </w:t>
      </w:r>
      <w:r w:rsidR="5537F8E5">
        <w:rPr/>
        <w:t>TechTutor.kv</w:t>
      </w:r>
      <w:r w:rsidR="5537F8E5">
        <w:rPr/>
        <w:t xml:space="preserve"> file</w:t>
      </w:r>
    </w:p>
    <w:p w:rsidR="67F29CFB" w:rsidP="5B6933D9" w:rsidRDefault="67F29CFB" w14:paraId="0BE2F1F8" w14:textId="1E541F8D">
      <w:pPr>
        <w:pStyle w:val="NoSpacing"/>
        <w:ind w:left="0"/>
      </w:pPr>
      <w:r w:rsidR="67F29CFB">
        <w:rPr/>
        <w:t>Most UI programmi</w:t>
      </w:r>
      <w:r w:rsidR="67F29CFB">
        <w:rPr/>
        <w:t xml:space="preserve">ng for UI elements </w:t>
      </w:r>
      <w:r w:rsidR="167A6F12">
        <w:rPr/>
        <w:t>is</w:t>
      </w:r>
      <w:r w:rsidR="67F29CFB">
        <w:rPr/>
        <w:t xml:space="preserve"> </w:t>
      </w:r>
      <w:r w:rsidR="67F29CFB">
        <w:rPr/>
        <w:t>lo</w:t>
      </w:r>
      <w:r w:rsidR="67F29CFB">
        <w:rPr/>
        <w:t>c</w:t>
      </w:r>
      <w:r w:rsidR="67F29CFB">
        <w:rPr/>
        <w:t>ated</w:t>
      </w:r>
      <w:r w:rsidR="67F29CFB">
        <w:rPr/>
        <w:t xml:space="preserve"> in</w:t>
      </w:r>
      <w:r w:rsidR="67F29CFB">
        <w:rPr/>
        <w:t xml:space="preserve"> </w:t>
      </w:r>
      <w:r w:rsidR="67F29CFB">
        <w:rPr/>
        <w:t>src</w:t>
      </w:r>
      <w:r w:rsidR="67F29CFB">
        <w:rPr/>
        <w:t>/m</w:t>
      </w:r>
      <w:r w:rsidR="67F29CFB">
        <w:rPr/>
        <w:t>a</w:t>
      </w:r>
      <w:r w:rsidR="67F29CFB">
        <w:rPr/>
        <w:t>in</w:t>
      </w:r>
    </w:p>
    <w:p w:rsidR="67F29CFB" w:rsidP="5B6933D9" w:rsidRDefault="67F29CFB" w14:paraId="684F5DB1" w14:textId="35EF0DAC">
      <w:pPr>
        <w:pStyle w:val="NoSpacing"/>
        <w:ind w:left="0"/>
      </w:pPr>
      <w:r w:rsidR="67F29CFB">
        <w:rPr/>
        <w:t xml:space="preserve">Logo and background color images </w:t>
      </w:r>
      <w:r w:rsidR="67F29CFB">
        <w:rPr/>
        <w:t>are in</w:t>
      </w:r>
      <w:r w:rsidR="67F29CFB">
        <w:rPr/>
        <w:t xml:space="preserve"> the </w:t>
      </w:r>
      <w:r w:rsidR="67F29CFB">
        <w:rPr/>
        <w:t>src</w:t>
      </w:r>
      <w:r w:rsidR="67F29CFB">
        <w:rPr/>
        <w:t>/</w:t>
      </w:r>
      <w:r w:rsidR="67F29CFB">
        <w:rPr/>
        <w:t>ui_Images</w:t>
      </w:r>
      <w:r w:rsidR="67F29CFB">
        <w:rPr/>
        <w:t xml:space="preserve"> folder</w:t>
      </w:r>
    </w:p>
    <w:p w:rsidR="5B6933D9" w:rsidP="5B6933D9" w:rsidRDefault="5B6933D9" w14:paraId="0D2AC717" w14:textId="522B4BDF">
      <w:pPr>
        <w:pStyle w:val="NoSpacing"/>
        <w:ind w:left="0"/>
      </w:pPr>
    </w:p>
    <w:p w:rsidR="5B6933D9" w:rsidP="5B6933D9" w:rsidRDefault="5B6933D9" w14:paraId="031A7C51" w14:textId="18909167">
      <w:pPr>
        <w:pStyle w:val="NoSpacing"/>
        <w:ind w:left="0"/>
      </w:pPr>
    </w:p>
    <w:p w:rsidR="5B6933D9" w:rsidP="5B6933D9" w:rsidRDefault="5B6933D9" w14:paraId="5159BE90" w14:textId="6B10EA7C">
      <w:pPr>
        <w:pStyle w:val="NoSpacing"/>
        <w:ind w:left="0"/>
      </w:pPr>
    </w:p>
    <w:p w:rsidR="241AC7DD" w:rsidP="5B6933D9" w:rsidRDefault="241AC7DD" w14:paraId="60C47B22" w14:textId="6C7BD1AE">
      <w:pPr>
        <w:pStyle w:val="NoSpacing"/>
        <w:ind w:left="0"/>
      </w:pPr>
      <w:r w:rsidR="241AC7DD">
        <w:drawing>
          <wp:inline wp14:editId="15C30149" wp14:anchorId="509500FC">
            <wp:extent cx="2409825" cy="790575"/>
            <wp:effectExtent l="0" t="0" r="0" b="0"/>
            <wp:docPr id="278583645" name="" title=""/>
            <wp:cNvGraphicFramePr>
              <a:graphicFrameLocks noChangeAspect="1"/>
            </wp:cNvGraphicFramePr>
            <a:graphic>
              <a:graphicData uri="http://schemas.openxmlformats.org/drawingml/2006/picture">
                <pic:pic>
                  <pic:nvPicPr>
                    <pic:cNvPr id="0" name=""/>
                    <pic:cNvPicPr/>
                  </pic:nvPicPr>
                  <pic:blipFill>
                    <a:blip r:embed="Re4b560dc8ce24744">
                      <a:extLst>
                        <a:ext xmlns:a="http://schemas.openxmlformats.org/drawingml/2006/main" uri="{28A0092B-C50C-407E-A947-70E740481C1C}">
                          <a14:useLocalDpi val="0"/>
                        </a:ext>
                      </a:extLst>
                    </a:blip>
                    <a:stretch>
                      <a:fillRect/>
                    </a:stretch>
                  </pic:blipFill>
                  <pic:spPr>
                    <a:xfrm>
                      <a:off x="0" y="0"/>
                      <a:ext cx="2409825" cy="790575"/>
                    </a:xfrm>
                    <a:prstGeom prst="rect">
                      <a:avLst/>
                    </a:prstGeom>
                  </pic:spPr>
                </pic:pic>
              </a:graphicData>
            </a:graphic>
          </wp:inline>
        </w:drawing>
      </w:r>
    </w:p>
    <w:p w:rsidR="4A0B9D5A" w:rsidP="5B6933D9" w:rsidRDefault="4A0B9D5A" w14:paraId="712EE77D" w14:textId="11EDC93F">
      <w:pPr>
        <w:pStyle w:val="NoSpacing"/>
        <w:ind w:left="0"/>
      </w:pPr>
      <w:r w:rsidR="4A0B9D5A">
        <w:rPr/>
        <w:t xml:space="preserve">This button will open the operating system’s </w:t>
      </w:r>
      <w:r w:rsidR="4A0B9D5A">
        <w:rPr/>
        <w:t>browser and allow the user to select the</w:t>
      </w:r>
      <w:r w:rsidR="4079F9E3">
        <w:rPr/>
        <w:t xml:space="preserve"> file that </w:t>
      </w:r>
      <w:r w:rsidR="4079F9E3">
        <w:rPr/>
        <w:t>contains</w:t>
      </w:r>
      <w:r w:rsidR="4079F9E3">
        <w:rPr/>
        <w:t xml:space="preserve"> their google API credentials</w:t>
      </w:r>
    </w:p>
    <w:p w:rsidR="014910D5" w:rsidP="5B6933D9" w:rsidRDefault="014910D5" w14:paraId="55423EA3" w14:textId="6185E659">
      <w:pPr>
        <w:pStyle w:val="NoSpacing"/>
        <w:ind w:left="0"/>
      </w:pPr>
      <w:r w:rsidR="241AC7DD">
        <w:drawing>
          <wp:inline wp14:editId="3BF1E5C3" wp14:anchorId="2F9E652E">
            <wp:extent cx="5943600" cy="1876425"/>
            <wp:effectExtent l="0" t="0" r="0" b="0"/>
            <wp:docPr id="172659269" name="" title=""/>
            <wp:cNvGraphicFramePr>
              <a:graphicFrameLocks noChangeAspect="1"/>
            </wp:cNvGraphicFramePr>
            <a:graphic>
              <a:graphicData uri="http://schemas.openxmlformats.org/drawingml/2006/picture">
                <pic:pic>
                  <pic:nvPicPr>
                    <pic:cNvPr id="0" name=""/>
                    <pic:cNvPicPr/>
                  </pic:nvPicPr>
                  <pic:blipFill>
                    <a:blip r:embed="R72dae49424b740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76425"/>
                    </a:xfrm>
                    <a:prstGeom prst="rect">
                      <a:avLst/>
                    </a:prstGeom>
                  </pic:spPr>
                </pic:pic>
              </a:graphicData>
            </a:graphic>
          </wp:inline>
        </w:drawing>
      </w:r>
      <w:r w:rsidR="014910D5">
        <w:rPr/>
        <w:t xml:space="preserve">This </w:t>
      </w:r>
      <w:r w:rsidR="014910D5">
        <w:rPr/>
        <w:t>functionality</w:t>
      </w:r>
      <w:r w:rsidR="014910D5">
        <w:rPr/>
        <w:t xml:space="preserve"> </w:t>
      </w:r>
      <w:r w:rsidR="014910D5">
        <w:rPr/>
        <w:t>is in</w:t>
      </w:r>
      <w:r w:rsidR="014910D5">
        <w:rPr/>
        <w:t xml:space="preserve"> the main.py file in the class </w:t>
      </w:r>
      <w:r w:rsidR="014910D5">
        <w:rPr/>
        <w:t>MyFloatLayout</w:t>
      </w:r>
      <w:r w:rsidR="014910D5">
        <w:rPr/>
        <w:t xml:space="preserve"> under the function </w:t>
      </w:r>
      <w:r w:rsidRPr="71416324" w:rsidR="014910D5">
        <w:rPr>
          <w:b w:val="1"/>
          <w:bCs w:val="1"/>
        </w:rPr>
        <w:t>select_json_file</w:t>
      </w:r>
      <w:r w:rsidR="3BA7480C">
        <w:rPr/>
        <w:t xml:space="preserve"> and </w:t>
      </w:r>
      <w:r w:rsidRPr="71416324" w:rsidR="3BA7480C">
        <w:rPr>
          <w:b w:val="1"/>
          <w:bCs w:val="1"/>
        </w:rPr>
        <w:t>save_json_file</w:t>
      </w:r>
      <w:r w:rsidR="014910D5">
        <w:rPr/>
        <w:t>.</w:t>
      </w:r>
    </w:p>
    <w:p w:rsidR="1080B604" w:rsidP="71416324" w:rsidRDefault="1080B604" w14:paraId="33E76203" w14:textId="4F1A749D">
      <w:pPr>
        <w:pStyle w:val="NoSpacing"/>
        <w:ind w:left="0"/>
      </w:pPr>
      <w:r w:rsidR="1080B604">
        <w:rPr/>
        <w:t xml:space="preserve">This will save the credentials in a config file. The saving and loading of this config file </w:t>
      </w:r>
      <w:r w:rsidR="1080B604">
        <w:rPr/>
        <w:t>is</w:t>
      </w:r>
      <w:r w:rsidR="1080B604">
        <w:rPr/>
        <w:t xml:space="preserve"> handled under the </w:t>
      </w:r>
      <w:r w:rsidRPr="71416324" w:rsidR="1080B604">
        <w:rPr>
          <w:b w:val="1"/>
          <w:bCs w:val="1"/>
        </w:rPr>
        <w:t>save_config</w:t>
      </w:r>
      <w:r w:rsidR="1080B604">
        <w:rPr/>
        <w:t xml:space="preserve"> and </w:t>
      </w:r>
      <w:r w:rsidRPr="71416324" w:rsidR="1080B604">
        <w:rPr>
          <w:b w:val="1"/>
          <w:bCs w:val="1"/>
        </w:rPr>
        <w:t>load_config</w:t>
      </w:r>
      <w:r w:rsidR="1080B604">
        <w:rPr/>
        <w:t xml:space="preserve"> functions</w:t>
      </w:r>
    </w:p>
    <w:p w:rsidR="510804BC" w:rsidP="71416324" w:rsidRDefault="510804BC" w14:paraId="76545429" w14:textId="3E99F623">
      <w:pPr>
        <w:pStyle w:val="NoSpacing"/>
        <w:ind w:left="0"/>
      </w:pPr>
      <w:r w:rsidR="510804BC">
        <w:rPr/>
        <w:t xml:space="preserve">Change Account credentials should only have to be dealt with once after installation, after that the application will store the credentials and will be able to call </w:t>
      </w:r>
      <w:r w:rsidR="6AF0C06E">
        <w:rPr/>
        <w:t>them upon every subsequent run.</w:t>
      </w:r>
    </w:p>
    <w:p w:rsidR="07C4392B" w:rsidP="5B6933D9" w:rsidRDefault="07C4392B" w14:paraId="488B35A9" w14:textId="663108AF">
      <w:pPr>
        <w:pStyle w:val="NoSpacing"/>
        <w:ind w:left="0"/>
      </w:pPr>
      <w:r w:rsidR="07C4392B">
        <w:drawing>
          <wp:inline wp14:editId="3E01D28C" wp14:anchorId="1796A478">
            <wp:extent cx="3952875" cy="800100"/>
            <wp:effectExtent l="0" t="0" r="0" b="0"/>
            <wp:docPr id="657973421" name="" title=""/>
            <wp:cNvGraphicFramePr>
              <a:graphicFrameLocks noChangeAspect="1"/>
            </wp:cNvGraphicFramePr>
            <a:graphic>
              <a:graphicData uri="http://schemas.openxmlformats.org/drawingml/2006/picture">
                <pic:pic>
                  <pic:nvPicPr>
                    <pic:cNvPr id="0" name=""/>
                    <pic:cNvPicPr/>
                  </pic:nvPicPr>
                  <pic:blipFill>
                    <a:blip r:embed="Re170a7c67e1445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2875" cy="800100"/>
                    </a:xfrm>
                    <a:prstGeom prst="rect">
                      <a:avLst/>
                    </a:prstGeom>
                  </pic:spPr>
                </pic:pic>
              </a:graphicData>
            </a:graphic>
          </wp:inline>
        </w:drawing>
      </w:r>
    </w:p>
    <w:p w:rsidR="0844F335" w:rsidP="71416324" w:rsidRDefault="0844F335" w14:paraId="5C744F4F" w14:textId="11B87F06">
      <w:pPr>
        <w:pStyle w:val="NoSpacing"/>
        <w:ind w:left="0"/>
      </w:pPr>
      <w:r w:rsidR="0844F335">
        <w:rPr/>
        <w:t xml:space="preserve">This progress bar has </w:t>
      </w:r>
      <w:r w:rsidR="4BB11ED5">
        <w:rPr/>
        <w:t>its</w:t>
      </w:r>
      <w:r w:rsidR="0844F335">
        <w:rPr/>
        <w:t xml:space="preserve"> own class</w:t>
      </w:r>
      <w:r w:rsidR="0998F087">
        <w:rPr/>
        <w:t xml:space="preserve"> called </w:t>
      </w:r>
      <w:r w:rsidR="0998F087">
        <w:rPr/>
        <w:t>MyProgressBar</w:t>
      </w:r>
      <w:r w:rsidR="02E9F58B">
        <w:rPr/>
        <w:t xml:space="preserve"> in main and </w:t>
      </w:r>
      <w:r w:rsidR="3CE2D888">
        <w:rPr/>
        <w:t xml:space="preserve">is drawn in the </w:t>
      </w:r>
      <w:r w:rsidR="3CE2D888">
        <w:rPr/>
        <w:t>TechTutor.kv</w:t>
      </w:r>
      <w:r w:rsidR="3CE2D888">
        <w:rPr/>
        <w:t xml:space="preserve"> file</w:t>
      </w:r>
    </w:p>
    <w:p w:rsidR="241AC7DD" w:rsidP="5B6933D9" w:rsidRDefault="241AC7DD" w14:paraId="15AA2847" w14:textId="050B1061">
      <w:pPr>
        <w:pStyle w:val="NoSpacing"/>
        <w:ind w:left="0"/>
      </w:pPr>
      <w:r w:rsidR="241AC7DD">
        <w:drawing>
          <wp:inline wp14:editId="3EEA51A6" wp14:anchorId="04DE3E42">
            <wp:extent cx="5048252" cy="952505"/>
            <wp:effectExtent l="0" t="0" r="0" b="0"/>
            <wp:docPr id="993658083" name="" title=""/>
            <wp:cNvGraphicFramePr>
              <a:graphicFrameLocks noChangeAspect="1"/>
            </wp:cNvGraphicFramePr>
            <a:graphic>
              <a:graphicData uri="http://schemas.openxmlformats.org/drawingml/2006/picture">
                <pic:pic>
                  <pic:nvPicPr>
                    <pic:cNvPr id="0" name=""/>
                    <pic:cNvPicPr/>
                  </pic:nvPicPr>
                  <pic:blipFill>
                    <a:blip r:embed="Re9f1a64be76146fa">
                      <a:extLst xmlns:a="http://schemas.openxmlformats.org/drawingml/2006/main">
                        <a:ext xmlns:a="http://schemas.openxmlformats.org/drawingml/2006/main" uri="{28A0092B-C50C-407E-A947-70E740481C1C}">
                          <a14:useLocalDpi xmlns:a14="http://schemas.microsoft.com/office/drawing/2010/main" val="0"/>
                        </a:ext>
                      </a:extLst>
                    </a:blip>
                    <a:srcRect l="0" t="24242" r="0" b="0"/>
                    <a:stretch>
                      <a:fillRect/>
                    </a:stretch>
                  </pic:blipFill>
                  <pic:spPr>
                    <a:xfrm rot="0" flipH="0" flipV="0">
                      <a:off x="0" y="0"/>
                      <a:ext cx="5048252" cy="952505"/>
                    </a:xfrm>
                    <a:prstGeom prst="rect">
                      <a:avLst/>
                    </a:prstGeom>
                  </pic:spPr>
                </pic:pic>
              </a:graphicData>
            </a:graphic>
          </wp:inline>
        </w:drawing>
      </w:r>
    </w:p>
    <w:p w:rsidR="7EF757EE" w:rsidP="71416324" w:rsidRDefault="7EF757EE" w14:paraId="778460A8" w14:textId="2959268C">
      <w:pPr>
        <w:pStyle w:val="NoSpacing"/>
        <w:ind w:left="0"/>
      </w:pPr>
      <w:r w:rsidR="7EF757EE">
        <w:rPr/>
        <w:t>This is where the user will enter the URL of the sheet where the AI will read and write too.</w:t>
      </w:r>
      <w:r w:rsidR="1F78A593">
        <w:rPr/>
        <w:t xml:space="preserve"> </w:t>
      </w:r>
      <w:r w:rsidR="7EF757EE">
        <w:rPr/>
        <w:t xml:space="preserve">The functionality for parsing this URL is in main.py in </w:t>
      </w:r>
      <w:r w:rsidRPr="71416324" w:rsidR="7EF757EE">
        <w:rPr>
          <w:b w:val="1"/>
          <w:bCs w:val="1"/>
        </w:rPr>
        <w:t>MyFloatLayout</w:t>
      </w:r>
      <w:r w:rsidR="7EF757EE">
        <w:rPr/>
        <w:t xml:space="preserve"> class, in the </w:t>
      </w:r>
      <w:r w:rsidRPr="71416324" w:rsidR="7EF757EE">
        <w:rPr>
          <w:b w:val="1"/>
          <w:bCs w:val="1"/>
        </w:rPr>
        <w:t>save_sheet_id</w:t>
      </w:r>
      <w:r w:rsidRPr="71416324" w:rsidR="7EF757EE">
        <w:rPr>
          <w:b w:val="1"/>
          <w:bCs w:val="1"/>
        </w:rPr>
        <w:t xml:space="preserve"> </w:t>
      </w:r>
      <w:r w:rsidR="7EF757EE">
        <w:rPr/>
        <w:t xml:space="preserve">function. </w:t>
      </w:r>
    </w:p>
    <w:p w:rsidR="7EF757EE" w:rsidP="71416324" w:rsidRDefault="7EF757EE" w14:paraId="5A75C2D5" w14:textId="538ECA45">
      <w:pPr>
        <w:pStyle w:val="NoSpacing"/>
        <w:ind w:left="0"/>
      </w:pPr>
      <w:r w:rsidR="7EF757EE">
        <w:rPr/>
        <w:t xml:space="preserve">The sheet ID is text that is </w:t>
      </w:r>
      <w:r w:rsidR="7EF757EE">
        <w:rPr/>
        <w:t>apart</w:t>
      </w:r>
      <w:r w:rsidR="7EF757EE">
        <w:rPr/>
        <w:t xml:space="preserve"> of the URL.</w:t>
      </w:r>
    </w:p>
    <w:p w:rsidR="7EF757EE" w:rsidP="71416324" w:rsidRDefault="7EF757EE" w14:paraId="3EAD5193" w14:textId="76722660">
      <w:pPr>
        <w:pStyle w:val="NoSpacing"/>
        <w:ind w:left="0"/>
      </w:pPr>
      <w:r w:rsidR="7EF757EE">
        <w:rPr/>
        <w:t xml:space="preserve">EX: </w:t>
      </w:r>
      <w:r w:rsidR="7EF757EE">
        <w:rPr/>
        <w:t>https://docs.google.com/spreadsheets/d/</w:t>
      </w:r>
      <w:r w:rsidRPr="71416324" w:rsidR="7EF757EE">
        <w:rPr>
          <w:highlight w:val="yellow"/>
        </w:rPr>
        <w:t>16UPnOQqFubiKkFb5RN2C6B0B_Tx7A-IYjiu_uyE_eg0</w:t>
      </w:r>
      <w:r w:rsidR="7EF757EE">
        <w:rPr/>
        <w:t>/edit?gid=0#gid=0</w:t>
      </w:r>
    </w:p>
    <w:p w:rsidR="7EF757EE" w:rsidP="71416324" w:rsidRDefault="7EF757EE" w14:paraId="1DDAB2C0" w14:textId="51D7C99B">
      <w:pPr>
        <w:pStyle w:val="NoSpacing"/>
        <w:ind w:left="0"/>
      </w:pPr>
      <w:r w:rsidR="7EF757EE">
        <w:rPr/>
        <w:t>The highlighted part of this URL is the sheet ID for this google sheets</w:t>
      </w:r>
      <w:r w:rsidR="6D616607">
        <w:rPr/>
        <w:t>.</w:t>
      </w:r>
    </w:p>
    <w:p w:rsidR="6D616607" w:rsidP="71416324" w:rsidRDefault="6D616607" w14:paraId="57CFA4BE" w14:textId="4805275E">
      <w:pPr>
        <w:pStyle w:val="NoSpacing"/>
        <w:ind w:left="0"/>
      </w:pPr>
      <w:r w:rsidR="6D616607">
        <w:rPr/>
        <w:t>This will save the last entry into a text file</w:t>
      </w:r>
      <w:r w:rsidR="390051D0">
        <w:rPr/>
        <w:t xml:space="preserve"> and will read from the text file to run. </w:t>
      </w:r>
      <w:r w:rsidRPr="71416324" w:rsidR="390051D0">
        <w:rPr>
          <w:b w:val="1"/>
          <w:bCs w:val="1"/>
        </w:rPr>
        <w:t xml:space="preserve">Please make sure that you are doing this every time you </w:t>
      </w:r>
      <w:r w:rsidRPr="71416324" w:rsidR="390051D0">
        <w:rPr>
          <w:b w:val="1"/>
          <w:bCs w:val="1"/>
        </w:rPr>
        <w:t>are entering in</w:t>
      </w:r>
      <w:r w:rsidRPr="71416324" w:rsidR="390051D0">
        <w:rPr>
          <w:b w:val="1"/>
          <w:bCs w:val="1"/>
        </w:rPr>
        <w:t xml:space="preserve"> a new sheet</w:t>
      </w:r>
      <w:r w:rsidR="390051D0">
        <w:rPr/>
        <w:t>. If you do not update this then the application will run on the las</w:t>
      </w:r>
      <w:r w:rsidR="0A64201A">
        <w:rPr/>
        <w:t>t sheet that it remembers and it could overwrite information!</w:t>
      </w:r>
    </w:p>
    <w:p w:rsidR="71416324" w:rsidP="71416324" w:rsidRDefault="71416324" w14:paraId="7F46D6E3" w14:textId="294704B8">
      <w:pPr>
        <w:pStyle w:val="NoSpacing"/>
        <w:ind w:left="0"/>
      </w:pPr>
    </w:p>
    <w:p w:rsidR="6588C6AF" w:rsidP="71416324" w:rsidRDefault="6588C6AF" w14:paraId="000A3E89" w14:textId="2E35A453">
      <w:pPr>
        <w:pStyle w:val="NoSpacing"/>
        <w:ind w:left="0"/>
      </w:pPr>
      <w:r w:rsidR="6588C6AF">
        <w:drawing>
          <wp:inline wp14:editId="5D45F4B2" wp14:anchorId="28C20010">
            <wp:extent cx="5010848" cy="581106"/>
            <wp:effectExtent l="0" t="0" r="0" b="0"/>
            <wp:docPr id="770190934" name="" title=""/>
            <wp:cNvGraphicFramePr>
              <a:graphicFrameLocks noChangeAspect="1"/>
            </wp:cNvGraphicFramePr>
            <a:graphic>
              <a:graphicData uri="http://schemas.openxmlformats.org/drawingml/2006/picture">
                <pic:pic>
                  <pic:nvPicPr>
                    <pic:cNvPr id="0" name=""/>
                    <pic:cNvPicPr/>
                  </pic:nvPicPr>
                  <pic:blipFill>
                    <a:blip r:embed="R04255f5ede9c49b3">
                      <a:extLst>
                        <a:ext xmlns:a="http://schemas.openxmlformats.org/drawingml/2006/main" uri="{28A0092B-C50C-407E-A947-70E740481C1C}">
                          <a14:useLocalDpi val="0"/>
                        </a:ext>
                      </a:extLst>
                    </a:blip>
                    <a:stretch>
                      <a:fillRect/>
                    </a:stretch>
                  </pic:blipFill>
                  <pic:spPr>
                    <a:xfrm>
                      <a:off x="0" y="0"/>
                      <a:ext cx="5010848" cy="581106"/>
                    </a:xfrm>
                    <a:prstGeom prst="rect">
                      <a:avLst/>
                    </a:prstGeom>
                  </pic:spPr>
                </pic:pic>
              </a:graphicData>
            </a:graphic>
          </wp:inline>
        </w:drawing>
      </w:r>
    </w:p>
    <w:p w:rsidR="6588C6AF" w:rsidP="71416324" w:rsidRDefault="6588C6AF" w14:paraId="22BA3880" w14:textId="7F53C7EF">
      <w:pPr>
        <w:pStyle w:val="NoSpacing"/>
        <w:ind w:left="0"/>
      </w:pPr>
      <w:r w:rsidR="6588C6AF">
        <w:rPr/>
        <w:t>The “Save Number” Button and the “Number of Packet Pages” field will store the number that is entered into the field. Enter the expected number of images that should be in the activity packet</w:t>
      </w:r>
      <w:r w:rsidR="385F0040">
        <w:rPr/>
        <w:t xml:space="preserve"> folder. If the image count does not match it will give the student a 0 and move on. Make sure to do this every time you run the application.</w:t>
      </w:r>
    </w:p>
    <w:p w:rsidR="71416324" w:rsidP="71416324" w:rsidRDefault="71416324" w14:paraId="2F105AC3" w14:textId="1C6EE91E">
      <w:pPr>
        <w:pStyle w:val="NoSpacing"/>
        <w:ind w:left="0"/>
      </w:pPr>
    </w:p>
    <w:p w:rsidR="241AC7DD" w:rsidP="5B6933D9" w:rsidRDefault="241AC7DD" w14:paraId="2FCB4EDC" w14:textId="66F85A35">
      <w:pPr>
        <w:pStyle w:val="NoSpacing"/>
        <w:ind w:left="0"/>
      </w:pPr>
      <w:r w:rsidR="241AC7DD">
        <w:drawing>
          <wp:inline wp14:editId="798AEF6E" wp14:anchorId="4E307919">
            <wp:extent cx="4686300" cy="819150"/>
            <wp:effectExtent l="0" t="0" r="0" b="0"/>
            <wp:docPr id="1833208699" name="" title=""/>
            <wp:cNvGraphicFramePr>
              <a:graphicFrameLocks noChangeAspect="1"/>
            </wp:cNvGraphicFramePr>
            <a:graphic>
              <a:graphicData uri="http://schemas.openxmlformats.org/drawingml/2006/picture">
                <pic:pic>
                  <pic:nvPicPr>
                    <pic:cNvPr id="0" name=""/>
                    <pic:cNvPicPr/>
                  </pic:nvPicPr>
                  <pic:blipFill>
                    <a:blip r:embed="R437ac69bb90f49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86300" cy="819150"/>
                    </a:xfrm>
                    <a:prstGeom prst="rect">
                      <a:avLst/>
                    </a:prstGeom>
                  </pic:spPr>
                </pic:pic>
              </a:graphicData>
            </a:graphic>
          </wp:inline>
        </w:drawing>
      </w:r>
    </w:p>
    <w:p w:rsidR="00AF260D" w:rsidP="71416324" w:rsidRDefault="00AF260D" w14:paraId="7924357D" w14:textId="6F23A620">
      <w:pPr>
        <w:pStyle w:val="NoSpacing"/>
        <w:ind w:left="0"/>
      </w:pPr>
      <w:r w:rsidR="2755520A">
        <w:rPr/>
        <w:t xml:space="preserve">The start button function is implemented in the </w:t>
      </w:r>
      <w:r w:rsidRPr="71416324" w:rsidR="2755520A">
        <w:rPr>
          <w:b w:val="1"/>
          <w:bCs w:val="1"/>
        </w:rPr>
        <w:t>start_press</w:t>
      </w:r>
      <w:r w:rsidRPr="71416324" w:rsidR="2755520A">
        <w:rPr>
          <w:b w:val="1"/>
          <w:bCs w:val="1"/>
        </w:rPr>
        <w:t xml:space="preserve"> </w:t>
      </w:r>
      <w:r w:rsidR="2755520A">
        <w:rPr/>
        <w:t>function and will start the AI</w:t>
      </w:r>
      <w:r w:rsidR="257DCAFE">
        <w:rPr/>
        <w:t xml:space="preserve">. </w:t>
      </w:r>
      <w:r w:rsidR="257DCAFE">
        <w:rPr/>
        <w:t>Stop</w:t>
      </w:r>
      <w:r w:rsidR="257DCAFE">
        <w:rPr/>
        <w:t xml:space="preserve"> b</w:t>
      </w:r>
      <w:r w:rsidR="79A60A91">
        <w:rPr/>
        <w:t xml:space="preserve">utton is implemented in the </w:t>
      </w:r>
      <w:r w:rsidRPr="71416324" w:rsidR="79A60A91">
        <w:rPr>
          <w:b w:val="1"/>
          <w:bCs w:val="1"/>
        </w:rPr>
        <w:t>stop_press</w:t>
      </w:r>
      <w:r w:rsidRPr="71416324" w:rsidR="79A60A91">
        <w:rPr>
          <w:b w:val="1"/>
          <w:bCs w:val="1"/>
        </w:rPr>
        <w:t xml:space="preserve"> </w:t>
      </w:r>
      <w:r w:rsidR="79A60A91">
        <w:rPr/>
        <w:t>function and will stop the AI.</w:t>
      </w:r>
    </w:p>
    <w:p w:rsidR="00575DB3" w:rsidP="5B6933D9" w:rsidRDefault="00575DB3" w14:paraId="5DE75014" w14:textId="77777777">
      <w:pPr>
        <w:rPr>
          <w:rFonts w:ascii="Calibri" w:hAnsi="Calibri" w:eastAsia="Calibri" w:cs="Calibri" w:asciiTheme="minorAscii" w:hAnsiTheme="minorAscii" w:eastAsiaTheme="minorAscii" w:cstheme="minorAscii"/>
          <w:sz w:val="24"/>
          <w:szCs w:val="24"/>
        </w:rPr>
      </w:pPr>
    </w:p>
    <w:p w:rsidR="5B6933D9" w:rsidRDefault="5B6933D9" w14:paraId="79CFF895" w14:textId="09CBA92B">
      <w:r>
        <w:br w:type="page"/>
      </w:r>
    </w:p>
    <w:p w:rsidR="00AF260D" w:rsidP="71416324" w:rsidRDefault="00AF260D" w14:paraId="06DDD891" w14:textId="19445B09">
      <w:pPr>
        <w:pStyle w:val="Heading2"/>
        <w:rPr>
          <w:rFonts w:ascii="Calibri" w:hAnsi="Calibri" w:eastAsia="Calibri" w:cs="Calibri" w:asciiTheme="minorAscii" w:hAnsiTheme="minorAscii" w:eastAsiaTheme="minorAscii" w:cstheme="minorAscii"/>
          <w:sz w:val="32"/>
          <w:szCs w:val="32"/>
        </w:rPr>
      </w:pPr>
      <w:bookmarkStart w:name="_Toc423214514" w:id="1527538701"/>
      <w:r w:rsidRPr="71416324" w:rsidR="00AF260D">
        <w:rPr>
          <w:rFonts w:ascii="Calibri" w:hAnsi="Calibri" w:eastAsia="Calibri" w:cs="Calibri" w:asciiTheme="minorAscii" w:hAnsiTheme="minorAscii" w:eastAsiaTheme="minorAscii" w:cstheme="minorAscii"/>
          <w:sz w:val="32"/>
          <w:szCs w:val="32"/>
        </w:rPr>
        <w:t>Database</w:t>
      </w:r>
      <w:r w:rsidRPr="71416324" w:rsidR="4E77AF16">
        <w:rPr>
          <w:rFonts w:ascii="Calibri" w:hAnsi="Calibri" w:eastAsia="Calibri" w:cs="Calibri" w:asciiTheme="minorAscii" w:hAnsiTheme="minorAscii" w:eastAsiaTheme="minorAscii" w:cstheme="minorAscii"/>
          <w:sz w:val="32"/>
          <w:szCs w:val="32"/>
        </w:rPr>
        <w:t>:</w:t>
      </w:r>
      <w:bookmarkEnd w:id="1527538701"/>
      <w:r>
        <w:br/>
      </w:r>
    </w:p>
    <w:p w:rsidR="3976FB44" w:rsidP="71416324" w:rsidRDefault="3976FB44" w14:paraId="45966DAE" w14:textId="3AC86B2A">
      <w:pPr>
        <w:pStyle w:val="ListParagraph"/>
        <w:numPr>
          <w:ilvl w:val="0"/>
          <w:numId w:val="26"/>
        </w:numPr>
        <w:spacing w:beforeAutospacing="on" w:afterAutospacing="on" w:line="240" w:lineRule="auto"/>
        <w:rPr/>
      </w:pPr>
      <w:r w:rsidRPr="71416324" w:rsidR="3976FB44">
        <w:rPr>
          <w:rFonts w:ascii="Calibri" w:hAnsi="Calibri" w:eastAsia="Calibri" w:cs="Calibri"/>
          <w:noProof w:val="0"/>
          <w:sz w:val="24"/>
          <w:szCs w:val="24"/>
          <w:lang w:val="en-US"/>
        </w:rPr>
        <w:t>The project does not use a traditional database system (e.g., SQL or NoSQL). Instead, it integrates with Google Sheets for data storage and retrieval. Sheet IDs are managed through the application and stored temporarily in a text file (</w:t>
      </w:r>
      <w:r w:rsidRPr="71416324" w:rsidR="3976FB44">
        <w:rPr>
          <w:rFonts w:ascii="Consolas" w:hAnsi="Consolas" w:eastAsia="Consolas" w:cs="Consolas"/>
          <w:noProof w:val="0"/>
          <w:sz w:val="24"/>
          <w:szCs w:val="24"/>
          <w:lang w:val="en-US"/>
        </w:rPr>
        <w:t>sheet_id.txt</w:t>
      </w:r>
      <w:r w:rsidRPr="71416324" w:rsidR="3976FB44">
        <w:rPr>
          <w:rFonts w:ascii="Calibri" w:hAnsi="Calibri" w:eastAsia="Calibri" w:cs="Calibri"/>
          <w:noProof w:val="0"/>
          <w:sz w:val="24"/>
          <w:szCs w:val="24"/>
          <w:lang w:val="en-US"/>
        </w:rPr>
        <w:t>)</w:t>
      </w:r>
    </w:p>
    <w:p w:rsidR="71416324" w:rsidP="71416324" w:rsidRDefault="71416324" w14:paraId="1D3E15A0" w14:textId="21145D56">
      <w:pPr>
        <w:spacing w:beforeAutospacing="on" w:afterAutospacing="on" w:line="240" w:lineRule="auto"/>
        <w:ind w:left="720"/>
        <w:rPr>
          <w:rFonts w:ascii="Calibri" w:hAnsi="Calibri" w:eastAsia="Calibri" w:cs="Calibri" w:asciiTheme="minorAscii" w:hAnsiTheme="minorAscii" w:eastAsiaTheme="minorAscii" w:cstheme="minorAscii"/>
          <w:sz w:val="24"/>
          <w:szCs w:val="24"/>
        </w:rPr>
      </w:pPr>
    </w:p>
    <w:p w:rsidR="00EB3298" w:rsidP="5B6933D9" w:rsidRDefault="00EB3298" w14:paraId="415BCC7B" w14:textId="687411CA">
      <w:pPr>
        <w:numPr>
          <w:ilvl w:val="0"/>
          <w:numId w:val="7"/>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71416324" w:rsidR="00EB3298">
        <w:rPr>
          <w:rFonts w:ascii="Calibri" w:hAnsi="Calibri" w:eastAsia="Calibri" w:cs="Calibri" w:asciiTheme="minorAscii" w:hAnsiTheme="minorAscii" w:eastAsiaTheme="minorAscii" w:cstheme="minorAscii"/>
          <w:sz w:val="24"/>
          <w:szCs w:val="24"/>
        </w:rPr>
        <w:t>Any Entity Relationship Diagrams</w:t>
      </w:r>
      <w:r w:rsidRPr="71416324" w:rsidR="3B3460C0">
        <w:rPr>
          <w:rFonts w:ascii="Calibri" w:hAnsi="Calibri" w:eastAsia="Calibri" w:cs="Calibri" w:asciiTheme="minorAscii" w:hAnsiTheme="minorAscii" w:eastAsiaTheme="minorAscii" w:cstheme="minorAscii"/>
          <w:sz w:val="24"/>
          <w:szCs w:val="24"/>
        </w:rPr>
        <w:t>:</w:t>
      </w:r>
    </w:p>
    <w:p w:rsidR="71416324" w:rsidP="71416324" w:rsidRDefault="71416324" w14:paraId="4C5EA964" w14:textId="06CEE0B9">
      <w:pPr>
        <w:spacing w:beforeAutospacing="on" w:afterAutospacing="on" w:line="240" w:lineRule="auto"/>
        <w:ind w:left="720"/>
        <w:rPr>
          <w:rFonts w:ascii="Calibri" w:hAnsi="Calibri" w:eastAsia="Calibri" w:cs="Calibri" w:asciiTheme="minorAscii" w:hAnsiTheme="minorAscii" w:eastAsiaTheme="minorAscii" w:cstheme="minorAscii"/>
          <w:sz w:val="24"/>
          <w:szCs w:val="24"/>
        </w:rPr>
      </w:pPr>
    </w:p>
    <w:p w:rsidR="3C9A075B" w:rsidP="71416324" w:rsidRDefault="3C9A075B" w14:paraId="250052DA" w14:textId="10AC0FFC">
      <w:pPr>
        <w:pStyle w:val="Normal"/>
        <w:spacing w:beforeAutospacing="on" w:afterAutospacing="on" w:line="240" w:lineRule="auto"/>
        <w:ind w:left="720"/>
      </w:pPr>
      <w:r w:rsidRPr="71416324" w:rsidR="3C9A075B">
        <w:rPr>
          <w:rFonts w:ascii="Calibri" w:hAnsi="Calibri" w:eastAsia="Calibri" w:cs="Calibri"/>
          <w:noProof w:val="0"/>
          <w:sz w:val="24"/>
          <w:szCs w:val="24"/>
          <w:lang w:val="en-US"/>
        </w:rPr>
        <w:t>An ERD is not applicable, as the project uses Google Sheets, which serves as a cloud-based data storage platform rather than a relational database.</w:t>
      </w:r>
    </w:p>
    <w:p w:rsidR="71416324" w:rsidP="71416324" w:rsidRDefault="71416324" w14:paraId="286A0668" w14:textId="7E2B9832">
      <w:pPr>
        <w:pStyle w:val="Normal"/>
        <w:spacing w:beforeAutospacing="on" w:afterAutospacing="on" w:line="240" w:lineRule="auto"/>
        <w:ind w:left="720"/>
        <w:rPr>
          <w:rFonts w:ascii="Calibri" w:hAnsi="Calibri" w:eastAsia="Calibri" w:cs="Calibri"/>
          <w:noProof w:val="0"/>
          <w:sz w:val="24"/>
          <w:szCs w:val="24"/>
          <w:lang w:val="en-US"/>
        </w:rPr>
      </w:pPr>
    </w:p>
    <w:p w:rsidRPr="00EB3298" w:rsidR="00EB3298" w:rsidP="5B6933D9" w:rsidRDefault="00EB3298" w14:paraId="660D309B" w14:textId="6FBBAA84">
      <w:pPr>
        <w:numPr>
          <w:ilvl w:val="0"/>
          <w:numId w:val="7"/>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71416324" w:rsidR="00EB3298">
        <w:rPr>
          <w:rFonts w:ascii="Calibri" w:hAnsi="Calibri" w:eastAsia="Calibri" w:cs="Calibri" w:asciiTheme="minorAscii" w:hAnsiTheme="minorAscii" w:eastAsiaTheme="minorAscii" w:cstheme="minorAscii"/>
          <w:sz w:val="24"/>
          <w:szCs w:val="24"/>
        </w:rPr>
        <w:t xml:space="preserve">Other </w:t>
      </w:r>
      <w:r w:rsidRPr="71416324" w:rsidR="00EB3298">
        <w:rPr>
          <w:rFonts w:ascii="Calibri" w:hAnsi="Calibri" w:eastAsia="Calibri" w:cs="Calibri" w:asciiTheme="minorAscii" w:hAnsiTheme="minorAscii" w:eastAsiaTheme="minorAscii" w:cstheme="minorAscii"/>
          <w:sz w:val="24"/>
          <w:szCs w:val="24"/>
        </w:rPr>
        <w:t>database</w:t>
      </w:r>
      <w:r w:rsidRPr="71416324" w:rsidR="00EB3298">
        <w:rPr>
          <w:rFonts w:ascii="Calibri" w:hAnsi="Calibri" w:eastAsia="Calibri" w:cs="Calibri" w:asciiTheme="minorAscii" w:hAnsiTheme="minorAscii" w:eastAsiaTheme="minorAscii" w:cstheme="minorAscii"/>
          <w:sz w:val="24"/>
          <w:szCs w:val="24"/>
        </w:rPr>
        <w:t xml:space="preserve"> diagrams if using NoSQL</w:t>
      </w:r>
      <w:r w:rsidRPr="71416324" w:rsidR="7792AEED">
        <w:rPr>
          <w:rFonts w:ascii="Calibri" w:hAnsi="Calibri" w:eastAsia="Calibri" w:cs="Calibri" w:asciiTheme="minorAscii" w:hAnsiTheme="minorAscii" w:eastAsiaTheme="minorAscii" w:cstheme="minorAscii"/>
          <w:sz w:val="24"/>
          <w:szCs w:val="24"/>
        </w:rPr>
        <w:t>:</w:t>
      </w:r>
    </w:p>
    <w:p w:rsidR="7792AEED" w:rsidP="71416324" w:rsidRDefault="7792AEED" w14:paraId="59D0DAD0" w14:textId="7F8D1B87">
      <w:pPr>
        <w:pStyle w:val="Normal"/>
        <w:spacing w:beforeAutospacing="on" w:afterAutospacing="on" w:line="240" w:lineRule="auto"/>
        <w:ind w:left="720"/>
      </w:pPr>
      <w:r w:rsidRPr="71416324" w:rsidR="7792AEED">
        <w:rPr>
          <w:rFonts w:ascii="Calibri" w:hAnsi="Calibri" w:eastAsia="Calibri" w:cs="Calibri"/>
          <w:noProof w:val="0"/>
          <w:sz w:val="24"/>
          <w:szCs w:val="24"/>
          <w:lang w:val="en-US"/>
        </w:rPr>
        <w:t>No NoSQL database is used in this project. Google Sheets serves as the data storage medium, and no additional database diagrams are required.</w:t>
      </w:r>
    </w:p>
    <w:p w:rsidR="71416324" w:rsidP="71416324" w:rsidRDefault="71416324" w14:paraId="07070784" w14:textId="2FE9536F">
      <w:pPr>
        <w:pStyle w:val="Normal"/>
        <w:spacing w:beforeAutospacing="on" w:afterAutospacing="on" w:line="240" w:lineRule="auto"/>
        <w:ind w:left="720"/>
        <w:rPr>
          <w:rFonts w:ascii="Calibri" w:hAnsi="Calibri" w:eastAsia="Calibri" w:cs="Calibri" w:asciiTheme="minorAscii" w:hAnsiTheme="minorAscii" w:eastAsiaTheme="minorAscii" w:cstheme="minorAscii"/>
          <w:sz w:val="24"/>
          <w:szCs w:val="24"/>
        </w:rPr>
      </w:pPr>
    </w:p>
    <w:p w:rsidRPr="00EB3298" w:rsidR="00EB3298" w:rsidP="5B6933D9" w:rsidRDefault="00EB3298" w14:paraId="79C06BA3" w14:textId="7325D402">
      <w:pPr>
        <w:numPr>
          <w:ilvl w:val="0"/>
          <w:numId w:val="7"/>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71416324" w:rsidR="00EB3298">
        <w:rPr>
          <w:rFonts w:ascii="Calibri" w:hAnsi="Calibri" w:eastAsia="Calibri" w:cs="Calibri" w:asciiTheme="minorAscii" w:hAnsiTheme="minorAscii" w:eastAsiaTheme="minorAscii" w:cstheme="minorAscii"/>
          <w:sz w:val="24"/>
          <w:szCs w:val="24"/>
        </w:rPr>
        <w:t>Other Diagrams showing data flow</w:t>
      </w:r>
      <w:r w:rsidRPr="71416324" w:rsidR="5B843EC3">
        <w:rPr>
          <w:rFonts w:ascii="Calibri" w:hAnsi="Calibri" w:eastAsia="Calibri" w:cs="Calibri" w:asciiTheme="minorAscii" w:hAnsiTheme="minorAscii" w:eastAsiaTheme="minorAscii" w:cstheme="minorAscii"/>
          <w:sz w:val="24"/>
          <w:szCs w:val="24"/>
        </w:rPr>
        <w:t>:</w:t>
      </w:r>
    </w:p>
    <w:p w:rsidR="2895071A" w:rsidP="71416324" w:rsidRDefault="2895071A" w14:paraId="7DCF3799" w14:textId="39944405">
      <w:pPr>
        <w:pStyle w:val="Normal"/>
        <w:spacing w:beforeAutospacing="on" w:afterAutospacing="on" w:line="240" w:lineRule="auto"/>
        <w:ind w:left="720"/>
      </w:pPr>
      <w:r w:rsidR="2895071A">
        <w:drawing>
          <wp:inline wp14:editId="24733183" wp14:anchorId="6FB420C1">
            <wp:extent cx="5943600" cy="2019300"/>
            <wp:effectExtent l="0" t="0" r="0" b="0"/>
            <wp:docPr id="1614581351" name="" title=""/>
            <wp:cNvGraphicFramePr>
              <a:graphicFrameLocks noChangeAspect="1"/>
            </wp:cNvGraphicFramePr>
            <a:graphic>
              <a:graphicData uri="http://schemas.openxmlformats.org/drawingml/2006/picture">
                <pic:pic>
                  <pic:nvPicPr>
                    <pic:cNvPr id="0" name=""/>
                    <pic:cNvPicPr/>
                  </pic:nvPicPr>
                  <pic:blipFill>
                    <a:blip r:embed="R110974c7f24242ef">
                      <a:extLst>
                        <a:ext xmlns:a="http://schemas.openxmlformats.org/drawingml/2006/main" uri="{28A0092B-C50C-407E-A947-70E740481C1C}">
                          <a14:useLocalDpi val="0"/>
                        </a:ext>
                      </a:extLst>
                    </a:blip>
                    <a:stretch>
                      <a:fillRect/>
                    </a:stretch>
                  </pic:blipFill>
                  <pic:spPr>
                    <a:xfrm>
                      <a:off x="0" y="0"/>
                      <a:ext cx="5943600" cy="2019300"/>
                    </a:xfrm>
                    <a:prstGeom prst="rect">
                      <a:avLst/>
                    </a:prstGeom>
                  </pic:spPr>
                </pic:pic>
              </a:graphicData>
            </a:graphic>
          </wp:inline>
        </w:drawing>
      </w:r>
    </w:p>
    <w:p w:rsidR="00EB3298" w:rsidP="5B6933D9" w:rsidRDefault="00EB3298" w14:paraId="17E8478E" w14:textId="77777777">
      <w:pPr>
        <w:rPr>
          <w:rFonts w:ascii="Calibri" w:hAnsi="Calibri" w:eastAsia="Calibri" w:cs="Calibri" w:asciiTheme="minorAscii" w:hAnsiTheme="minorAscii" w:eastAsiaTheme="minorAscii" w:cstheme="minorAscii"/>
          <w:sz w:val="24"/>
          <w:szCs w:val="24"/>
        </w:rPr>
      </w:pPr>
    </w:p>
    <w:p w:rsidR="00AF260D" w:rsidP="5B6933D9" w:rsidRDefault="00AF260D" w14:paraId="1AE9C8E0" w14:textId="400E9F42">
      <w:pPr/>
    </w:p>
    <w:p w:rsidR="00AF260D" w:rsidP="5B6933D9" w:rsidRDefault="00AF260D" w14:paraId="4D07C4D2" w14:textId="77777777">
      <w:pPr>
        <w:rPr>
          <w:rFonts w:ascii="Calibri" w:hAnsi="Calibri" w:eastAsia="Calibri" w:cs="Calibri" w:asciiTheme="minorAscii" w:hAnsiTheme="minorAscii" w:eastAsiaTheme="minorAscii" w:cstheme="minorAscii"/>
          <w:sz w:val="24"/>
          <w:szCs w:val="24"/>
        </w:rPr>
      </w:pPr>
    </w:p>
    <w:p w:rsidRPr="00C93E36" w:rsidR="008C7333" w:rsidP="5B6933D9" w:rsidRDefault="008C7333" w14:paraId="274CEFCC" w14:textId="6ACCEFEE">
      <w:pPr>
        <w:pStyle w:val="NoSpacing"/>
      </w:pPr>
    </w:p>
    <w:p w:rsidR="00FB01E6" w:rsidP="5B6933D9" w:rsidRDefault="00FB01E6" w14:paraId="5B0A2AD3" w14:textId="77777777">
      <w:pPr>
        <w:pStyle w:val="NoSpacing"/>
        <w:ind w:left="720"/>
        <w:rPr>
          <w:rFonts w:ascii="Calibri" w:hAnsi="Calibri" w:eastAsia="Calibri" w:cs="Calibri" w:asciiTheme="minorAscii" w:hAnsiTheme="minorAscii" w:eastAsiaTheme="minorAscii" w:cstheme="minorAscii"/>
          <w:sz w:val="24"/>
          <w:szCs w:val="24"/>
        </w:rPr>
      </w:pPr>
    </w:p>
    <w:tbl>
      <w:tblPr>
        <w:tblStyle w:val="TableGrid"/>
        <w:tblW w:w="1090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581"/>
        <w:gridCol w:w="1327"/>
      </w:tblGrid>
      <w:tr w:rsidR="00C93E36" w:rsidTr="5B6933D9" w14:paraId="4FC96814" w14:textId="77777777">
        <w:trPr>
          <w:jc w:val="center"/>
        </w:trPr>
        <w:tc>
          <w:tcPr>
            <w:tcW w:w="9581" w:type="dxa"/>
            <w:tcMar/>
          </w:tcPr>
          <w:p w:rsidR="00C93E36" w:rsidP="5B6933D9" w:rsidRDefault="00C93E36" w14:paraId="28BBC23B" w14:textId="77777777">
            <w:pPr>
              <w:pStyle w:val="NoSpacing"/>
              <w:rPr>
                <w:rFonts w:ascii="Calibri" w:hAnsi="Calibri" w:eastAsia="Calibri" w:cs="Calibri" w:asciiTheme="minorAscii" w:hAnsiTheme="minorAscii" w:eastAsiaTheme="minorAscii" w:cstheme="minorAscii"/>
                <w:b w:val="1"/>
                <w:bCs w:val="1"/>
                <w:sz w:val="24"/>
                <w:szCs w:val="24"/>
              </w:rPr>
            </w:pPr>
          </w:p>
          <w:p w:rsidR="00C93E36" w:rsidP="5B6933D9" w:rsidRDefault="00C93E36" w14:paraId="46171E16" w14:textId="77777777">
            <w:pPr>
              <w:pStyle w:val="NoSpacing"/>
              <w:ind w:left="1440"/>
              <w:rPr>
                <w:rFonts w:ascii="Calibri" w:hAnsi="Calibri" w:eastAsia="Calibri" w:cs="Calibri" w:asciiTheme="minorAscii" w:hAnsiTheme="minorAscii" w:eastAsiaTheme="minorAscii" w:cstheme="minorAscii"/>
                <w:sz w:val="24"/>
                <w:szCs w:val="24"/>
              </w:rPr>
            </w:pPr>
          </w:p>
        </w:tc>
        <w:tc>
          <w:tcPr>
            <w:tcW w:w="1327" w:type="dxa"/>
            <w:tcMar/>
          </w:tcPr>
          <w:p w:rsidR="00C93E36" w:rsidP="5B6933D9" w:rsidRDefault="00C93E36" w14:paraId="7FEA04DC" w14:textId="77777777">
            <w:pPr>
              <w:pStyle w:val="NoSpacing"/>
              <w:ind w:left="720"/>
              <w:rPr>
                <w:rFonts w:ascii="Calibri" w:hAnsi="Calibri" w:eastAsia="Calibri" w:cs="Calibri" w:asciiTheme="minorAscii" w:hAnsiTheme="minorAscii" w:eastAsiaTheme="minorAscii" w:cstheme="minorAscii"/>
                <w:sz w:val="24"/>
                <w:szCs w:val="24"/>
              </w:rPr>
            </w:pPr>
          </w:p>
        </w:tc>
      </w:tr>
    </w:tbl>
    <w:p w:rsidR="008C7333" w:rsidP="5B6933D9" w:rsidRDefault="008C7333" w14:paraId="7CAAA05A" w14:textId="77777777">
      <w:pPr>
        <w:pStyle w:val="NoSpacing"/>
        <w:rPr>
          <w:rFonts w:ascii="Calibri" w:hAnsi="Calibri" w:eastAsia="Calibri" w:cs="Calibri" w:asciiTheme="minorAscii" w:hAnsiTheme="minorAscii" w:eastAsiaTheme="minorAscii" w:cstheme="minorAscii"/>
          <w:sz w:val="24"/>
          <w:szCs w:val="24"/>
        </w:rPr>
      </w:pPr>
    </w:p>
    <w:p w:rsidRPr="00C93E36" w:rsidR="0050626F" w:rsidP="5B6933D9" w:rsidRDefault="0050626F" w14:paraId="050B490E" w14:textId="644C1AB4">
      <w:pPr>
        <w:pStyle w:val="NoSpacing"/>
        <w:ind w:left="1440"/>
        <w:rPr>
          <w:rFonts w:ascii="Calibri" w:hAnsi="Calibri" w:eastAsia="Calibri" w:cs="Calibri" w:asciiTheme="minorAscii" w:hAnsiTheme="minorAscii" w:eastAsiaTheme="minorAscii" w:cstheme="minorAscii"/>
          <w:sz w:val="28"/>
          <w:szCs w:val="28"/>
        </w:rPr>
      </w:pPr>
    </w:p>
    <w:sectPr w:rsidRPr="00C93E36" w:rsidR="0050626F" w:rsidSect="00F131B9">
      <w:pgSz w:w="12240" w:h="15840" w:orient="portrait"/>
      <w:pgMar w:top="1440" w:right="1440" w:bottom="1440" w:left="1440" w:header="720" w:footer="720" w:gutter="0"/>
      <w:cols w:space="720"/>
      <w:docGrid w:linePitch="360"/>
      <w:titlePg w:val="1"/>
      <w:headerReference w:type="default" r:id="R63a21a4b86084203"/>
      <w:headerReference w:type="first" r:id="Rbd4c2bedf4ad475b"/>
      <w:footerReference w:type="default" r:id="R3276359554a24501"/>
      <w:footerReference w:type="first" r:id="R57bf1deb1b5843fb"/>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GJ" w:author="Grindstaff, Joshua Mark" w:date="2024-11-24T15:08:00Z" w:id="1">
    <w:p w:rsidR="00CD7AFE" w:rsidRDefault="00CD7AFE" w14:paraId="33340C62" w14:textId="0E8820D5">
      <w:r>
        <w:annotationRef/>
      </w:r>
      <w:r w:rsidRPr="5E637FCC">
        <w:t>Copied from user manuel</w:t>
      </w:r>
    </w:p>
  </w:comment>
</w:comments>
</file>

<file path=word/commentsExtended.xml><?xml version="1.0" encoding="utf-8"?>
<w15:commentsEx xmlns:mc="http://schemas.openxmlformats.org/markup-compatibility/2006" xmlns:w15="http://schemas.microsoft.com/office/word/2012/wordml" mc:Ignorable="w15">
  <w15:commentEx w15:done="1" w15:paraId="33340C6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05CFAD" w16cex:dateUtc="2024-11-24T23:08:00Z"/>
</w16cex:commentsExtensible>
</file>

<file path=word/commentsIds.xml><?xml version="1.0" encoding="utf-8"?>
<w16cid:commentsIds xmlns:mc="http://schemas.openxmlformats.org/markup-compatibility/2006" xmlns:w16cid="http://schemas.microsoft.com/office/word/2016/wordml/cid" mc:Ignorable="w16cid">
  <w16cid:commentId w16cid:paraId="33340C62" w16cid:durableId="0B05CF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p w:rsidR="71416324" w:rsidP="71416324" w:rsidRDefault="71416324" w14:paraId="0B144FFE" w14:textId="156E8A6F">
    <w:pPr>
      <w:pStyle w:val="Footer"/>
      <w:jc w:val="center"/>
    </w:pPr>
    <w:r>
      <w:fldChar w:fldCharType="begin"/>
    </w:r>
    <w:r>
      <w:instrText xml:space="preserve">PAGE</w:instrText>
    </w:r>
    <w:r>
      <w:fldChar w:fldCharType="separate"/>
    </w:r>
    <w:r>
      <w:fldChar w:fldCharType="end"/>
    </w:r>
  </w:p>
  <w:p w:rsidR="71416324" w:rsidP="71416324" w:rsidRDefault="71416324" w14:paraId="5D0401B0" w14:textId="4B50A2D9">
    <w:pPr>
      <w:pStyle w:val="Footer"/>
      <w:bidi w:val="0"/>
    </w:pPr>
  </w:p>
</w:ftr>
</file>

<file path=word/footer2.xml><?xml version="1.0" encoding="utf-8"?>
<w:ftr xmlns:w14="http://schemas.microsoft.com/office/word/2010/wordml" xmlns:w="http://schemas.openxmlformats.org/wordprocessingml/2006/main">
  <w:p w:rsidR="71416324" w:rsidP="71416324" w:rsidRDefault="71416324" w14:paraId="262C6B13" w14:textId="241AA4EF">
    <w:pPr>
      <w:bidi w:val="0"/>
      <w:spacing w:before="0" w:beforeAutospacing="off" w:after="0" w:afterAutospacing="off" w:line="276" w:lineRule="auto"/>
      <w:ind w:left="0" w:right="0"/>
      <w:jc w:val="center"/>
      <w:rPr>
        <w:rFonts w:ascii="Arial" w:hAnsi="Arial" w:eastAsia="Arial" w:cs="Arial"/>
        <w:b w:val="0"/>
        <w:bCs w:val="0"/>
        <w:i w:val="0"/>
        <w:iCs w:val="0"/>
        <w:noProof w:val="0"/>
        <w:color w:val="000000" w:themeColor="text1" w:themeTint="FF" w:themeShade="FF"/>
        <w:sz w:val="22"/>
        <w:szCs w:val="22"/>
        <w:lang w:val="en-US"/>
      </w:rPr>
    </w:pPr>
    <w:r w:rsidRPr="71416324" w:rsidR="71416324">
      <w:rPr>
        <w:rFonts w:ascii="Arial" w:hAnsi="Arial" w:eastAsia="Arial" w:cs="Arial"/>
        <w:b w:val="1"/>
        <w:bCs w:val="1"/>
        <w:i w:val="0"/>
        <w:iCs w:val="0"/>
        <w:caps w:val="0"/>
        <w:smallCaps w:val="0"/>
        <w:noProof w:val="0"/>
        <w:color w:val="000000" w:themeColor="text1" w:themeTint="FF" w:themeShade="FF"/>
        <w:sz w:val="22"/>
        <w:szCs w:val="22"/>
        <w:lang w:val="en-US"/>
      </w:rPr>
      <w:t>Document Date</w:t>
    </w:r>
  </w:p>
  <w:p w:rsidR="71416324" w:rsidP="71416324" w:rsidRDefault="71416324" w14:paraId="6E4FDA11" w14:textId="159634C2">
    <w:pPr>
      <w:bidi w:val="0"/>
      <w:spacing w:before="0" w:beforeAutospacing="off" w:after="0" w:afterAutospacing="off" w:line="276" w:lineRule="auto"/>
      <w:ind w:left="0" w:right="0"/>
      <w:jc w:val="center"/>
      <w:rPr>
        <w:rFonts w:ascii="Arial" w:hAnsi="Arial" w:eastAsia="Arial" w:cs="Arial"/>
        <w:b w:val="0"/>
        <w:bCs w:val="0"/>
        <w:i w:val="0"/>
        <w:iCs w:val="0"/>
        <w:noProof w:val="0"/>
        <w:color w:val="000000" w:themeColor="text1" w:themeTint="FF" w:themeShade="FF"/>
        <w:sz w:val="22"/>
        <w:szCs w:val="22"/>
        <w:lang w:val="en-US"/>
      </w:rPr>
    </w:pPr>
    <w:r w:rsidRPr="71416324" w:rsidR="71416324">
      <w:rPr>
        <w:rFonts w:ascii="Arial" w:hAnsi="Arial" w:eastAsia="Arial" w:cs="Arial"/>
        <w:b w:val="0"/>
        <w:bCs w:val="0"/>
        <w:i w:val="0"/>
        <w:iCs w:val="0"/>
        <w:caps w:val="0"/>
        <w:smallCaps w:val="0"/>
        <w:noProof w:val="0"/>
        <w:color w:val="000000" w:themeColor="text1" w:themeTint="FF" w:themeShade="FF"/>
        <w:sz w:val="22"/>
        <w:szCs w:val="22"/>
        <w:lang w:val="en-US"/>
      </w:rPr>
      <w:t>11/30/2024</w:t>
    </w:r>
  </w:p>
  <w:p w:rsidR="71416324" w:rsidP="71416324" w:rsidRDefault="71416324" w14:paraId="1E9DC19D" w14:textId="042E28D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416324" w:rsidTr="71416324" w14:paraId="769DC76F">
      <w:trPr>
        <w:trHeight w:val="300"/>
      </w:trPr>
      <w:tc>
        <w:tcPr>
          <w:tcW w:w="3120" w:type="dxa"/>
          <w:tcMar/>
        </w:tcPr>
        <w:p w:rsidR="71416324" w:rsidP="71416324" w:rsidRDefault="71416324" w14:paraId="4FCD257E" w14:textId="02193102">
          <w:pPr>
            <w:pStyle w:val="Header"/>
            <w:bidi w:val="0"/>
            <w:ind w:left="-115"/>
            <w:jc w:val="left"/>
          </w:pPr>
        </w:p>
      </w:tc>
      <w:tc>
        <w:tcPr>
          <w:tcW w:w="3120" w:type="dxa"/>
          <w:tcMar/>
        </w:tcPr>
        <w:p w:rsidR="71416324" w:rsidP="71416324" w:rsidRDefault="71416324" w14:paraId="71E0EE4D" w14:textId="41BA7EA2">
          <w:pPr>
            <w:pStyle w:val="Header"/>
            <w:bidi w:val="0"/>
            <w:jc w:val="center"/>
          </w:pPr>
        </w:p>
      </w:tc>
      <w:tc>
        <w:tcPr>
          <w:tcW w:w="3120" w:type="dxa"/>
          <w:tcMar/>
        </w:tcPr>
        <w:p w:rsidR="71416324" w:rsidP="71416324" w:rsidRDefault="71416324" w14:paraId="54B47D6E" w14:textId="01B26DE1">
          <w:pPr>
            <w:pStyle w:val="Header"/>
            <w:bidi w:val="0"/>
            <w:ind w:right="-115"/>
            <w:jc w:val="right"/>
          </w:pPr>
        </w:p>
      </w:tc>
    </w:tr>
  </w:tbl>
  <w:p w:rsidR="71416324" w:rsidP="71416324" w:rsidRDefault="71416324" w14:paraId="133A6B83" w14:textId="702E9BA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416324" w:rsidTr="71416324" w14:paraId="1D5C4121">
      <w:trPr>
        <w:trHeight w:val="300"/>
      </w:trPr>
      <w:tc>
        <w:tcPr>
          <w:tcW w:w="3120" w:type="dxa"/>
          <w:tcMar/>
        </w:tcPr>
        <w:p w:rsidR="71416324" w:rsidP="71416324" w:rsidRDefault="71416324" w14:paraId="7594FA54" w14:textId="488B48E3">
          <w:pPr>
            <w:pStyle w:val="Header"/>
            <w:bidi w:val="0"/>
            <w:ind w:left="-115"/>
            <w:jc w:val="left"/>
          </w:pPr>
        </w:p>
      </w:tc>
      <w:tc>
        <w:tcPr>
          <w:tcW w:w="3120" w:type="dxa"/>
          <w:tcMar/>
        </w:tcPr>
        <w:p w:rsidR="71416324" w:rsidP="71416324" w:rsidRDefault="71416324" w14:paraId="3F04B532" w14:textId="248F665A">
          <w:pPr>
            <w:pStyle w:val="Header"/>
            <w:bidi w:val="0"/>
            <w:jc w:val="center"/>
          </w:pPr>
        </w:p>
      </w:tc>
      <w:tc>
        <w:tcPr>
          <w:tcW w:w="3120" w:type="dxa"/>
          <w:tcMar/>
        </w:tcPr>
        <w:p w:rsidR="71416324" w:rsidP="71416324" w:rsidRDefault="71416324" w14:paraId="2720B98E" w14:textId="183934FE">
          <w:pPr>
            <w:pStyle w:val="Header"/>
            <w:bidi w:val="0"/>
            <w:ind w:right="-115"/>
            <w:jc w:val="right"/>
          </w:pPr>
        </w:p>
      </w:tc>
    </w:tr>
  </w:tbl>
  <w:p w:rsidR="71416324" w:rsidP="71416324" w:rsidRDefault="71416324" w14:paraId="467BAC5B" w14:textId="23BBF243">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3YDLq/MzTLnVQQ" int2:id="mVZadKtO">
      <int2:state int2:type="AugLoop_Text_Critique" int2:value="Rejected"/>
    </int2:textHash>
    <int2:textHash int2:hashCode="KG6Qsm4E2r4teK" int2:id="9iK1e0cB">
      <int2:state int2:type="AugLoop_Text_Critique" int2:value="Rejected"/>
    </int2:textHash>
    <int2:textHash int2:hashCode="WZSh47Cjv7bFck" int2:id="4Tw0r9yO">
      <int2:state int2:type="AugLoop_Text_Critique" int2:value="Rejected"/>
    </int2:textHash>
    <int2:textHash int2:hashCode="eQTizUM89BYVSi" int2:id="eTBXa6bt">
      <int2:state int2:type="AugLoop_Text_Critique" int2:value="Rejected"/>
    </int2:textHash>
    <int2:textHash int2:hashCode="dYwS86gTGrxxYR" int2:id="OrXzl1Li">
      <int2:state int2:type="AugLoop_Text_Critique" int2:value="Rejected"/>
    </int2:textHash>
    <int2:textHash int2:hashCode="aXHdF5+Hb+aIoQ" int2:id="hSB4ab2k">
      <int2:state int2:type="AugLoop_Text_Critique" int2:value="Rejected"/>
    </int2:textHash>
    <int2:textHash int2:hashCode="TkbiX0Id390Lr9" int2:id="FfCPTMec">
      <int2:state int2:type="AugLoop_Text_Critique" int2:value="Rejected"/>
    </int2:textHash>
    <int2:textHash int2:hashCode="+gWdWSEik4mhWX" int2:id="0flmkFiT">
      <int2:state int2:type="AugLoop_Text_Critique" int2:value="Rejected"/>
    </int2:textHash>
    <int2:textHash int2:hashCode="8n/t4iILzTJq7j" int2:id="zk1fKLSP">
      <int2:state int2:type="AugLoop_Text_Critique" int2:value="Rejected"/>
    </int2:textHash>
    <int2:textHash int2:hashCode="f7A7V7fDd0GVUu" int2:id="WvNUkyAo">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9">
    <w:nsid w:val="2f4d2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5b6b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d1177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9b67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006bf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3de9e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0d36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d88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53fc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ade16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2a47d2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753eda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8a84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3cab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8468e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dcddf2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31cff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cdac2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5b5668f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6c60a9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27378d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b136bd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424a1a9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4A566C4"/>
    <w:multiLevelType w:val="multilevel"/>
    <w:tmpl w:val="E0CA4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3B46F47"/>
    <w:multiLevelType w:val="hybridMultilevel"/>
    <w:tmpl w:val="0D9A0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C1F37"/>
    <w:multiLevelType w:val="multilevel"/>
    <w:tmpl w:val="4F68A8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A846944"/>
    <w:multiLevelType w:val="hybridMultilevel"/>
    <w:tmpl w:val="2A9E3C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EBA037C"/>
    <w:multiLevelType w:val="multilevel"/>
    <w:tmpl w:val="CACA25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317330A"/>
    <w:multiLevelType w:val="multilevel"/>
    <w:tmpl w:val="B6A43C8E"/>
    <w:lvl w:ilvl="0">
      <w:start w:val="4"/>
      <w:numFmt w:val="decimal"/>
      <w:lvlText w:val="%1.0"/>
      <w:lvlJc w:val="left"/>
      <w:pPr>
        <w:ind w:left="360" w:hanging="360"/>
      </w:pPr>
      <w:rPr>
        <w:rFonts w:hint="default"/>
        <w:b/>
        <w:i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4740528"/>
    <w:multiLevelType w:val="multilevel"/>
    <w:tmpl w:val="FA0E93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267880502">
    <w:abstractNumId w:val="0"/>
  </w:num>
  <w:num w:numId="2" w16cid:durableId="1294868921">
    <w:abstractNumId w:val="5"/>
  </w:num>
  <w:num w:numId="3" w16cid:durableId="1653871898">
    <w:abstractNumId w:val="4"/>
  </w:num>
  <w:num w:numId="4" w16cid:durableId="922571807">
    <w:abstractNumId w:val="1"/>
  </w:num>
  <w:num w:numId="5" w16cid:durableId="1472743900">
    <w:abstractNumId w:val="3"/>
  </w:num>
  <w:num w:numId="6" w16cid:durableId="139002199">
    <w:abstractNumId w:val="2"/>
  </w:num>
  <w:num w:numId="7" w16cid:durableId="60215259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indstaff, Joshua Mark">
    <w15:presenceInfo w15:providerId="AD" w15:userId="S::joshuagrindstaff@csus.edu::09128db8-d151-4b9f-9207-fc2d928f99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36"/>
    <w:rsid w:val="00005A75"/>
    <w:rsid w:val="000665EB"/>
    <w:rsid w:val="000E3FBC"/>
    <w:rsid w:val="00174B4A"/>
    <w:rsid w:val="00195338"/>
    <w:rsid w:val="001A07C2"/>
    <w:rsid w:val="001C4369"/>
    <w:rsid w:val="002067D4"/>
    <w:rsid w:val="0027283F"/>
    <w:rsid w:val="002A300D"/>
    <w:rsid w:val="002A5593"/>
    <w:rsid w:val="002D79EB"/>
    <w:rsid w:val="003229DE"/>
    <w:rsid w:val="003520DF"/>
    <w:rsid w:val="00382F06"/>
    <w:rsid w:val="003A5D41"/>
    <w:rsid w:val="003D1A7E"/>
    <w:rsid w:val="003F29CF"/>
    <w:rsid w:val="00414A5C"/>
    <w:rsid w:val="00430B95"/>
    <w:rsid w:val="004D6926"/>
    <w:rsid w:val="0050626F"/>
    <w:rsid w:val="00543453"/>
    <w:rsid w:val="005619EE"/>
    <w:rsid w:val="00575DB3"/>
    <w:rsid w:val="005A480F"/>
    <w:rsid w:val="005B6C00"/>
    <w:rsid w:val="005E681D"/>
    <w:rsid w:val="0066371C"/>
    <w:rsid w:val="00686BE0"/>
    <w:rsid w:val="006E3A3D"/>
    <w:rsid w:val="00737113"/>
    <w:rsid w:val="007827FB"/>
    <w:rsid w:val="007A4444"/>
    <w:rsid w:val="007C0921"/>
    <w:rsid w:val="007D2C06"/>
    <w:rsid w:val="007F292B"/>
    <w:rsid w:val="008438EB"/>
    <w:rsid w:val="00860498"/>
    <w:rsid w:val="008632A4"/>
    <w:rsid w:val="0087469C"/>
    <w:rsid w:val="008C7333"/>
    <w:rsid w:val="008D181E"/>
    <w:rsid w:val="0098575C"/>
    <w:rsid w:val="00991310"/>
    <w:rsid w:val="009E4204"/>
    <w:rsid w:val="009F662D"/>
    <w:rsid w:val="00A10A47"/>
    <w:rsid w:val="00AF260D"/>
    <w:rsid w:val="00B1721D"/>
    <w:rsid w:val="00B22328"/>
    <w:rsid w:val="00B73165"/>
    <w:rsid w:val="00BA1F22"/>
    <w:rsid w:val="00BB7E89"/>
    <w:rsid w:val="00BD4FC6"/>
    <w:rsid w:val="00BF70E4"/>
    <w:rsid w:val="00C133DA"/>
    <w:rsid w:val="00C8684A"/>
    <w:rsid w:val="00C91A17"/>
    <w:rsid w:val="00C93E36"/>
    <w:rsid w:val="00CB4C4C"/>
    <w:rsid w:val="00CD7AFE"/>
    <w:rsid w:val="00D433F4"/>
    <w:rsid w:val="00D4E369"/>
    <w:rsid w:val="00D73D71"/>
    <w:rsid w:val="00D759DB"/>
    <w:rsid w:val="00DB6E49"/>
    <w:rsid w:val="00E05294"/>
    <w:rsid w:val="00E10C7E"/>
    <w:rsid w:val="00E51350"/>
    <w:rsid w:val="00E63ED1"/>
    <w:rsid w:val="00E64521"/>
    <w:rsid w:val="00E91DC7"/>
    <w:rsid w:val="00EA4ABE"/>
    <w:rsid w:val="00EB3298"/>
    <w:rsid w:val="00EEE1BD"/>
    <w:rsid w:val="00F0A2AB"/>
    <w:rsid w:val="00F121F9"/>
    <w:rsid w:val="00F131B9"/>
    <w:rsid w:val="00F9502F"/>
    <w:rsid w:val="00FB01E6"/>
    <w:rsid w:val="00FB15E8"/>
    <w:rsid w:val="0110FEFB"/>
    <w:rsid w:val="012620D5"/>
    <w:rsid w:val="014910D5"/>
    <w:rsid w:val="0195B961"/>
    <w:rsid w:val="01AD526D"/>
    <w:rsid w:val="01B751A8"/>
    <w:rsid w:val="01C476AB"/>
    <w:rsid w:val="01DE3857"/>
    <w:rsid w:val="02D981DA"/>
    <w:rsid w:val="02E9F58B"/>
    <w:rsid w:val="03F2AE48"/>
    <w:rsid w:val="04432202"/>
    <w:rsid w:val="049D01C5"/>
    <w:rsid w:val="052E6A4C"/>
    <w:rsid w:val="06060218"/>
    <w:rsid w:val="061DF322"/>
    <w:rsid w:val="064E791C"/>
    <w:rsid w:val="06518657"/>
    <w:rsid w:val="07C4392B"/>
    <w:rsid w:val="07DF985A"/>
    <w:rsid w:val="0844F335"/>
    <w:rsid w:val="085B2BD7"/>
    <w:rsid w:val="08AFB02E"/>
    <w:rsid w:val="0942F852"/>
    <w:rsid w:val="0998F087"/>
    <w:rsid w:val="09E9E7F3"/>
    <w:rsid w:val="09EAE375"/>
    <w:rsid w:val="0A64201A"/>
    <w:rsid w:val="0A6A9A1A"/>
    <w:rsid w:val="0AB24EE2"/>
    <w:rsid w:val="0AFC5359"/>
    <w:rsid w:val="0B0EA1FF"/>
    <w:rsid w:val="0B2929DA"/>
    <w:rsid w:val="0B2AE6E9"/>
    <w:rsid w:val="0B73B63B"/>
    <w:rsid w:val="0B98E25F"/>
    <w:rsid w:val="0C3ABED7"/>
    <w:rsid w:val="0C748DCF"/>
    <w:rsid w:val="0CFF56E5"/>
    <w:rsid w:val="0D982D7F"/>
    <w:rsid w:val="0DDE35AA"/>
    <w:rsid w:val="0DDFFFFF"/>
    <w:rsid w:val="0E19B900"/>
    <w:rsid w:val="0E36AC8B"/>
    <w:rsid w:val="0E4CC51C"/>
    <w:rsid w:val="0EFDF941"/>
    <w:rsid w:val="0EFDFF7A"/>
    <w:rsid w:val="0FE5E876"/>
    <w:rsid w:val="1080B604"/>
    <w:rsid w:val="10BD9A23"/>
    <w:rsid w:val="11002A46"/>
    <w:rsid w:val="11294227"/>
    <w:rsid w:val="12D7F9ED"/>
    <w:rsid w:val="13A1BED2"/>
    <w:rsid w:val="1419F852"/>
    <w:rsid w:val="144F5E80"/>
    <w:rsid w:val="14988F7C"/>
    <w:rsid w:val="1591727D"/>
    <w:rsid w:val="15A951FB"/>
    <w:rsid w:val="15B453EF"/>
    <w:rsid w:val="15C6425D"/>
    <w:rsid w:val="160E6204"/>
    <w:rsid w:val="167A6F12"/>
    <w:rsid w:val="16A18AB0"/>
    <w:rsid w:val="16D9B71E"/>
    <w:rsid w:val="17A3336A"/>
    <w:rsid w:val="17D2FB9D"/>
    <w:rsid w:val="187ECA10"/>
    <w:rsid w:val="188FB312"/>
    <w:rsid w:val="1927E88A"/>
    <w:rsid w:val="19663065"/>
    <w:rsid w:val="197755C9"/>
    <w:rsid w:val="19913FA5"/>
    <w:rsid w:val="19AAEAE9"/>
    <w:rsid w:val="19D0DA8F"/>
    <w:rsid w:val="1B5AA92D"/>
    <w:rsid w:val="1BF4B425"/>
    <w:rsid w:val="1C196593"/>
    <w:rsid w:val="1C89AD08"/>
    <w:rsid w:val="1D46D5A5"/>
    <w:rsid w:val="1D4FD4C6"/>
    <w:rsid w:val="1DD894CA"/>
    <w:rsid w:val="1E02F6D8"/>
    <w:rsid w:val="1E74CC8B"/>
    <w:rsid w:val="1EB0E6B1"/>
    <w:rsid w:val="1F6E648A"/>
    <w:rsid w:val="1F78A593"/>
    <w:rsid w:val="1FF37C38"/>
    <w:rsid w:val="200505A6"/>
    <w:rsid w:val="20461A6F"/>
    <w:rsid w:val="2052311B"/>
    <w:rsid w:val="211DDE8A"/>
    <w:rsid w:val="231FA88F"/>
    <w:rsid w:val="232B378E"/>
    <w:rsid w:val="23F31085"/>
    <w:rsid w:val="241AC7DD"/>
    <w:rsid w:val="24CA8318"/>
    <w:rsid w:val="251C3A49"/>
    <w:rsid w:val="25320A37"/>
    <w:rsid w:val="257BB048"/>
    <w:rsid w:val="257DCAFE"/>
    <w:rsid w:val="258CFA81"/>
    <w:rsid w:val="25E119B2"/>
    <w:rsid w:val="26342A7C"/>
    <w:rsid w:val="266FF4B9"/>
    <w:rsid w:val="2698E288"/>
    <w:rsid w:val="26A73520"/>
    <w:rsid w:val="26BCC94E"/>
    <w:rsid w:val="2755520A"/>
    <w:rsid w:val="279763FC"/>
    <w:rsid w:val="27C1DA6D"/>
    <w:rsid w:val="2895071A"/>
    <w:rsid w:val="290C7D22"/>
    <w:rsid w:val="2944E0BE"/>
    <w:rsid w:val="2989EBBD"/>
    <w:rsid w:val="299BA8A7"/>
    <w:rsid w:val="29A9F3E9"/>
    <w:rsid w:val="29D66929"/>
    <w:rsid w:val="2A679417"/>
    <w:rsid w:val="2ABE0042"/>
    <w:rsid w:val="2ACB6378"/>
    <w:rsid w:val="2B40149D"/>
    <w:rsid w:val="2BF11040"/>
    <w:rsid w:val="2C28D18E"/>
    <w:rsid w:val="2C9550C7"/>
    <w:rsid w:val="2D151F6D"/>
    <w:rsid w:val="2DBE99E7"/>
    <w:rsid w:val="2DBFC3D9"/>
    <w:rsid w:val="2DDBCCF5"/>
    <w:rsid w:val="2E0693FD"/>
    <w:rsid w:val="2E194666"/>
    <w:rsid w:val="2EAB7CC3"/>
    <w:rsid w:val="2F18E8B8"/>
    <w:rsid w:val="2F9DA65E"/>
    <w:rsid w:val="3081780E"/>
    <w:rsid w:val="30978A99"/>
    <w:rsid w:val="30D09360"/>
    <w:rsid w:val="31498CFA"/>
    <w:rsid w:val="319D4C0F"/>
    <w:rsid w:val="31A8D09F"/>
    <w:rsid w:val="31F0640D"/>
    <w:rsid w:val="3278236C"/>
    <w:rsid w:val="32B4E6F4"/>
    <w:rsid w:val="33600828"/>
    <w:rsid w:val="33600F24"/>
    <w:rsid w:val="33BA32BA"/>
    <w:rsid w:val="33E7EBD4"/>
    <w:rsid w:val="346353FA"/>
    <w:rsid w:val="34771445"/>
    <w:rsid w:val="34EE1EA0"/>
    <w:rsid w:val="34FA9650"/>
    <w:rsid w:val="350D2F06"/>
    <w:rsid w:val="353494C2"/>
    <w:rsid w:val="354B7B76"/>
    <w:rsid w:val="355C5995"/>
    <w:rsid w:val="3592F204"/>
    <w:rsid w:val="359CA3C9"/>
    <w:rsid w:val="35C417C7"/>
    <w:rsid w:val="35E74344"/>
    <w:rsid w:val="363BC085"/>
    <w:rsid w:val="366E5F58"/>
    <w:rsid w:val="36A89304"/>
    <w:rsid w:val="3741A7EE"/>
    <w:rsid w:val="37C72F8D"/>
    <w:rsid w:val="37D8B880"/>
    <w:rsid w:val="37E635E6"/>
    <w:rsid w:val="37FB27B5"/>
    <w:rsid w:val="384B89DC"/>
    <w:rsid w:val="385F0040"/>
    <w:rsid w:val="390051D0"/>
    <w:rsid w:val="3976FB44"/>
    <w:rsid w:val="3A3105EC"/>
    <w:rsid w:val="3A3642F2"/>
    <w:rsid w:val="3A3930B4"/>
    <w:rsid w:val="3A52ED34"/>
    <w:rsid w:val="3B3460C0"/>
    <w:rsid w:val="3B755934"/>
    <w:rsid w:val="3BA7480C"/>
    <w:rsid w:val="3BB2E89E"/>
    <w:rsid w:val="3BDF7771"/>
    <w:rsid w:val="3C90D87A"/>
    <w:rsid w:val="3C9A075B"/>
    <w:rsid w:val="3CB55A28"/>
    <w:rsid w:val="3CB75DFF"/>
    <w:rsid w:val="3CE2D888"/>
    <w:rsid w:val="3D2461D6"/>
    <w:rsid w:val="3D29F50D"/>
    <w:rsid w:val="3DF582E0"/>
    <w:rsid w:val="3E15A0A1"/>
    <w:rsid w:val="3E4C2805"/>
    <w:rsid w:val="3F0AB5BF"/>
    <w:rsid w:val="4023E09F"/>
    <w:rsid w:val="4079F9E3"/>
    <w:rsid w:val="40983588"/>
    <w:rsid w:val="40FA7CC8"/>
    <w:rsid w:val="410D3EEF"/>
    <w:rsid w:val="4126D50B"/>
    <w:rsid w:val="4131F931"/>
    <w:rsid w:val="41A35EFA"/>
    <w:rsid w:val="41E96B4B"/>
    <w:rsid w:val="423A5FDF"/>
    <w:rsid w:val="432651FD"/>
    <w:rsid w:val="439324D0"/>
    <w:rsid w:val="43992000"/>
    <w:rsid w:val="445DDA8C"/>
    <w:rsid w:val="44879C38"/>
    <w:rsid w:val="44B9F669"/>
    <w:rsid w:val="4587DB92"/>
    <w:rsid w:val="45AC6EAD"/>
    <w:rsid w:val="45F4C894"/>
    <w:rsid w:val="465763F7"/>
    <w:rsid w:val="469C8238"/>
    <w:rsid w:val="46C3F7DE"/>
    <w:rsid w:val="46D2667E"/>
    <w:rsid w:val="46D511AD"/>
    <w:rsid w:val="4726C387"/>
    <w:rsid w:val="47CF98F3"/>
    <w:rsid w:val="484489DC"/>
    <w:rsid w:val="4854B928"/>
    <w:rsid w:val="48B10997"/>
    <w:rsid w:val="48B1DD10"/>
    <w:rsid w:val="48B344DD"/>
    <w:rsid w:val="48FEB191"/>
    <w:rsid w:val="49677830"/>
    <w:rsid w:val="49758A1D"/>
    <w:rsid w:val="49D5900B"/>
    <w:rsid w:val="49DBF686"/>
    <w:rsid w:val="4A0B9D5A"/>
    <w:rsid w:val="4A20C10A"/>
    <w:rsid w:val="4A5B9094"/>
    <w:rsid w:val="4A7DC4C9"/>
    <w:rsid w:val="4A8AFB73"/>
    <w:rsid w:val="4A9E9A14"/>
    <w:rsid w:val="4B91CE70"/>
    <w:rsid w:val="4BB11ED5"/>
    <w:rsid w:val="4C165CF2"/>
    <w:rsid w:val="4C3239AE"/>
    <w:rsid w:val="4C5AE892"/>
    <w:rsid w:val="4CBB63D6"/>
    <w:rsid w:val="4D8982AC"/>
    <w:rsid w:val="4DB6ECAE"/>
    <w:rsid w:val="4DF0AB52"/>
    <w:rsid w:val="4DF52A92"/>
    <w:rsid w:val="4DFFAEF6"/>
    <w:rsid w:val="4E08714B"/>
    <w:rsid w:val="4E77AF16"/>
    <w:rsid w:val="4E79157B"/>
    <w:rsid w:val="4E905B75"/>
    <w:rsid w:val="4EB3C8F2"/>
    <w:rsid w:val="4FA3F11A"/>
    <w:rsid w:val="4FE8EB5A"/>
    <w:rsid w:val="502ED6F9"/>
    <w:rsid w:val="510804BC"/>
    <w:rsid w:val="513C2F3B"/>
    <w:rsid w:val="514EC104"/>
    <w:rsid w:val="51887DC7"/>
    <w:rsid w:val="5270F820"/>
    <w:rsid w:val="5281EDE3"/>
    <w:rsid w:val="53A3FBA6"/>
    <w:rsid w:val="53E8E366"/>
    <w:rsid w:val="5482A6CD"/>
    <w:rsid w:val="54A34A24"/>
    <w:rsid w:val="54BA7C39"/>
    <w:rsid w:val="54DA2F80"/>
    <w:rsid w:val="5537F8E5"/>
    <w:rsid w:val="557EABCA"/>
    <w:rsid w:val="55A78F55"/>
    <w:rsid w:val="567E2DA1"/>
    <w:rsid w:val="570FC2E8"/>
    <w:rsid w:val="571C9734"/>
    <w:rsid w:val="5749824C"/>
    <w:rsid w:val="58345F72"/>
    <w:rsid w:val="58AD18B0"/>
    <w:rsid w:val="58D3EB4C"/>
    <w:rsid w:val="58F4AAB7"/>
    <w:rsid w:val="590A6BB0"/>
    <w:rsid w:val="59328BB9"/>
    <w:rsid w:val="59422E69"/>
    <w:rsid w:val="596455EF"/>
    <w:rsid w:val="598B13C0"/>
    <w:rsid w:val="59B57187"/>
    <w:rsid w:val="59C3B085"/>
    <w:rsid w:val="5A057567"/>
    <w:rsid w:val="5A1991C6"/>
    <w:rsid w:val="5A1FDF2D"/>
    <w:rsid w:val="5B407D7D"/>
    <w:rsid w:val="5B6933D9"/>
    <w:rsid w:val="5B843EC3"/>
    <w:rsid w:val="5BF2FEE0"/>
    <w:rsid w:val="5BFECF97"/>
    <w:rsid w:val="5C35BEA7"/>
    <w:rsid w:val="5C97AC98"/>
    <w:rsid w:val="5CA1EBFC"/>
    <w:rsid w:val="5D6E3728"/>
    <w:rsid w:val="5D8FE221"/>
    <w:rsid w:val="5DB28407"/>
    <w:rsid w:val="5E0D704E"/>
    <w:rsid w:val="5E3E90B8"/>
    <w:rsid w:val="5EA83599"/>
    <w:rsid w:val="5EBDDF67"/>
    <w:rsid w:val="5ECE009C"/>
    <w:rsid w:val="5F60328B"/>
    <w:rsid w:val="5FFB377A"/>
    <w:rsid w:val="60826F96"/>
    <w:rsid w:val="6268F33A"/>
    <w:rsid w:val="62AD1E74"/>
    <w:rsid w:val="635C17DB"/>
    <w:rsid w:val="6485B1C0"/>
    <w:rsid w:val="64ACAF33"/>
    <w:rsid w:val="6588C6AF"/>
    <w:rsid w:val="65B09A0E"/>
    <w:rsid w:val="65E88AA5"/>
    <w:rsid w:val="6601E7C1"/>
    <w:rsid w:val="664E2C7F"/>
    <w:rsid w:val="6688BA44"/>
    <w:rsid w:val="66B523AC"/>
    <w:rsid w:val="66DF49A9"/>
    <w:rsid w:val="66F15370"/>
    <w:rsid w:val="66F8A77C"/>
    <w:rsid w:val="673813C2"/>
    <w:rsid w:val="67F29CFB"/>
    <w:rsid w:val="6824B54A"/>
    <w:rsid w:val="688C2152"/>
    <w:rsid w:val="699C32D7"/>
    <w:rsid w:val="69FCE571"/>
    <w:rsid w:val="6A91F8A7"/>
    <w:rsid w:val="6A9FEACF"/>
    <w:rsid w:val="6AF0C06E"/>
    <w:rsid w:val="6B2DBB1E"/>
    <w:rsid w:val="6B5247E9"/>
    <w:rsid w:val="6B693830"/>
    <w:rsid w:val="6BAB1735"/>
    <w:rsid w:val="6BD328AF"/>
    <w:rsid w:val="6BF8A7FE"/>
    <w:rsid w:val="6C374C90"/>
    <w:rsid w:val="6C7FA99B"/>
    <w:rsid w:val="6C9C03BB"/>
    <w:rsid w:val="6C9CA7C4"/>
    <w:rsid w:val="6D05D862"/>
    <w:rsid w:val="6D616607"/>
    <w:rsid w:val="6DC7C311"/>
    <w:rsid w:val="6E48645B"/>
    <w:rsid w:val="6E4FFA2C"/>
    <w:rsid w:val="6E5AE5EE"/>
    <w:rsid w:val="6E910293"/>
    <w:rsid w:val="6E9981DA"/>
    <w:rsid w:val="6EB5AF4F"/>
    <w:rsid w:val="6EDAFDCB"/>
    <w:rsid w:val="7090FE76"/>
    <w:rsid w:val="70BF32C6"/>
    <w:rsid w:val="713B1CA9"/>
    <w:rsid w:val="71416324"/>
    <w:rsid w:val="71C88450"/>
    <w:rsid w:val="71D53BEC"/>
    <w:rsid w:val="727ADEEF"/>
    <w:rsid w:val="72B16B4E"/>
    <w:rsid w:val="72B87C72"/>
    <w:rsid w:val="72E26C9D"/>
    <w:rsid w:val="73695C83"/>
    <w:rsid w:val="747BFF41"/>
    <w:rsid w:val="748C4372"/>
    <w:rsid w:val="74985581"/>
    <w:rsid w:val="74F95E8D"/>
    <w:rsid w:val="75B0C10B"/>
    <w:rsid w:val="761CC204"/>
    <w:rsid w:val="7651FF0F"/>
    <w:rsid w:val="76E11EC2"/>
    <w:rsid w:val="7768567E"/>
    <w:rsid w:val="7770AD70"/>
    <w:rsid w:val="7792AEED"/>
    <w:rsid w:val="77E23E8E"/>
    <w:rsid w:val="7832EA55"/>
    <w:rsid w:val="783EBEA6"/>
    <w:rsid w:val="784E4D2D"/>
    <w:rsid w:val="7909B8E1"/>
    <w:rsid w:val="7974E9F2"/>
    <w:rsid w:val="79889E01"/>
    <w:rsid w:val="79A60A91"/>
    <w:rsid w:val="7B1A53D1"/>
    <w:rsid w:val="7BBAF624"/>
    <w:rsid w:val="7CA3E7D1"/>
    <w:rsid w:val="7CFE5872"/>
    <w:rsid w:val="7D16BDF5"/>
    <w:rsid w:val="7D447F77"/>
    <w:rsid w:val="7EF757EE"/>
    <w:rsid w:val="7FCA0268"/>
    <w:rsid w:val="7FD4E1A9"/>
    <w:rsid w:val="7FE81C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8D32"/>
  <w15:chartTrackingRefBased/>
  <w15:docId w15:val="{A8FF8269-E91A-4279-91EE-3837E4BF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C93E36"/>
    <w:pPr>
      <w:spacing w:after="0" w:line="240" w:lineRule="auto"/>
    </w:pPr>
  </w:style>
  <w:style w:type="table" w:styleId="TableGrid">
    <w:name w:val="Table Grid"/>
    <w:basedOn w:val="TableNormal"/>
    <w:uiPriority w:val="59"/>
    <w:rsid w:val="00C93E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131B9"/>
    <w:pPr>
      <w:spacing w:after="0" w:line="240" w:lineRule="auto"/>
      <w:ind w:left="720"/>
      <w:contextualSpacing/>
    </w:pPr>
    <w:rPr>
      <w:sz w:val="24"/>
    </w:rPr>
  </w:style>
  <w:style w:type="paragraph" w:styleId="BalloonText">
    <w:name w:val="Balloon Text"/>
    <w:basedOn w:val="Normal"/>
    <w:link w:val="BalloonTextChar"/>
    <w:uiPriority w:val="99"/>
    <w:semiHidden/>
    <w:unhideWhenUsed/>
    <w:rsid w:val="003D1A7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D1A7E"/>
    <w:rPr>
      <w:rFonts w:ascii="Segoe UI" w:hAnsi="Segoe UI" w:cs="Segoe UI"/>
      <w:sz w:val="18"/>
      <w:szCs w:val="18"/>
    </w:rPr>
  </w:style>
  <w:style w:type="paragraph" w:styleId="NormalWeb">
    <w:name w:val="Normal (Web)"/>
    <w:basedOn w:val="Normal"/>
    <w:uiPriority w:val="99"/>
    <w:semiHidden/>
    <w:unhideWhenUsed/>
    <w:rsid w:val="00575DB3"/>
    <w:pPr>
      <w:spacing w:before="100" w:beforeAutospacing="1" w:after="100" w:afterAutospacing="1" w:line="240" w:lineRule="auto"/>
    </w:pPr>
    <w:rPr>
      <w:rFonts w:ascii="Times New Roman" w:hAnsi="Times New Roman" w:eastAsia="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ing2">
    <w:uiPriority w:val="9"/>
    <w:name w:val="heading 2"/>
    <w:basedOn w:val="Normal"/>
    <w:next w:val="Normal"/>
    <w:unhideWhenUsed/>
    <w:qFormat/>
    <w:rsid w:val="71416324"/>
    <w:rPr>
      <w:rFonts w:ascii="Calibri Light" w:hAnsi="Calibri Light" w:eastAsia="Calibri Light" w:cs="宋体" w:asciiTheme="majorAscii" w:hAnsiTheme="majorAscii" w:eastAsiaTheme="minorAscii" w:cstheme="majorEastAsia"/>
      <w:color w:val="2E74B5" w:themeColor="accent1" w:themeTint="FF" w:themeShade="BF"/>
      <w:sz w:val="32"/>
      <w:szCs w:val="32"/>
    </w:rPr>
    <w:pPr>
      <w:keepNext w:val="1"/>
      <w:keepLines w:val="1"/>
      <w:spacing w:before="160" w:after="80"/>
      <w:outlineLvl w:val="1"/>
    </w:pPr>
  </w:style>
  <w:style w:type="paragraph" w:styleId="TOC2">
    <w:uiPriority w:val="39"/>
    <w:name w:val="toc 2"/>
    <w:basedOn w:val="Normal"/>
    <w:next w:val="Normal"/>
    <w:unhideWhenUsed/>
    <w:rsid w:val="5B6933D9"/>
    <w:pPr>
      <w:spacing w:after="100"/>
      <w:ind w:left="220"/>
    </w:pPr>
  </w:style>
  <w:style w:type="character" w:styleId="Hyperlink">
    <w:uiPriority w:val="99"/>
    <w:name w:val="Hyperlink"/>
    <w:basedOn w:val="DefaultParagraphFont"/>
    <w:unhideWhenUsed/>
    <w:rsid w:val="5B6933D9"/>
    <w:rPr>
      <w:color w:val="467886"/>
      <w:u w:val="single"/>
    </w:rPr>
  </w:style>
  <w:style w:type="paragraph" w:styleId="Heading3">
    <w:uiPriority w:val="9"/>
    <w:name w:val="heading 3"/>
    <w:basedOn w:val="Normal"/>
    <w:next w:val="Normal"/>
    <w:unhideWhenUsed/>
    <w:qFormat/>
    <w:rsid w:val="71416324"/>
    <w:rPr>
      <w:rFonts w:eastAsia="Calibri Light" w:cs="宋体" w:eastAsiaTheme="minorAscii" w:cstheme="majorEastAsia"/>
      <w:color w:val="2E74B5" w:themeColor="accent1" w:themeTint="FF" w:themeShade="BF"/>
      <w:sz w:val="28"/>
      <w:szCs w:val="28"/>
    </w:rPr>
    <w:pPr>
      <w:keepNext w:val="1"/>
      <w:keepLines w:val="1"/>
      <w:spacing w:before="160" w:after="80"/>
      <w:outlineLvl w:val="2"/>
    </w:pPr>
  </w:style>
  <w:style w:type="character" w:styleId="Emphasis">
    <w:uiPriority w:val="20"/>
    <w:name w:val="Emphasis"/>
    <w:basedOn w:val="DefaultParagraphFont"/>
    <w:qFormat/>
    <w:rsid w:val="5B6933D9"/>
    <w:rPr>
      <w:i w:val="1"/>
      <w:iCs w:val="1"/>
    </w:rPr>
  </w:style>
  <w:style w:type="paragraph" w:styleId="Heading4">
    <w:uiPriority w:val="9"/>
    <w:name w:val="heading 4"/>
    <w:basedOn w:val="Normal"/>
    <w:next w:val="Normal"/>
    <w:unhideWhenUsed/>
    <w:qFormat/>
    <w:rsid w:val="71416324"/>
    <w:rPr>
      <w:rFonts w:eastAsia="Calibri Light" w:cs="宋体" w:eastAsiaTheme="minorAscii" w:cstheme="majorEastAsia"/>
      <w:i w:val="1"/>
      <w:iCs w:val="1"/>
      <w:color w:val="2E74B5" w:themeColor="accent1" w:themeTint="FF" w:themeShade="BF"/>
    </w:rPr>
    <w:pPr>
      <w:keepNext w:val="1"/>
      <w:keepLines w:val="1"/>
      <w:spacing w:before="80" w:after="40"/>
      <w:outlineLvl w:val="3"/>
    </w:pPr>
  </w:style>
  <w:style w:type="paragraph" w:styleId="TOC3">
    <w:uiPriority w:val="39"/>
    <w:name w:val="toc 3"/>
    <w:basedOn w:val="Normal"/>
    <w:next w:val="Normal"/>
    <w:unhideWhenUsed/>
    <w:rsid w:val="5B6933D9"/>
    <w:pPr>
      <w:spacing w:after="100"/>
      <w:ind w:left="440"/>
    </w:pPr>
  </w:style>
  <w:style w:type="paragraph" w:styleId="TOC4">
    <w:uiPriority w:val="39"/>
    <w:name w:val="toc 4"/>
    <w:basedOn w:val="Normal"/>
    <w:next w:val="Normal"/>
    <w:unhideWhenUsed/>
    <w:rsid w:val="5B6933D9"/>
    <w:pPr>
      <w:spacing w:after="100"/>
      <w:ind w:left="660"/>
    </w:pPr>
  </w:style>
  <w:style w:type="paragraph" w:styleId="Heading5">
    <w:uiPriority w:val="9"/>
    <w:name w:val="heading 5"/>
    <w:basedOn w:val="Normal"/>
    <w:next w:val="Normal"/>
    <w:unhideWhenUsed/>
    <w:qFormat/>
    <w:rsid w:val="71416324"/>
    <w:rPr>
      <w:rFonts w:eastAsia="Calibri Light" w:cs="宋体" w:eastAsiaTheme="minorAscii" w:cstheme="majorEastAsia"/>
      <w:color w:val="2E74B5" w:themeColor="accent1" w:themeTint="FF" w:themeShade="BF"/>
    </w:rPr>
    <w:pPr>
      <w:keepNext w:val="1"/>
      <w:keepLines w:val="1"/>
      <w:spacing w:before="80" w:after="40"/>
      <w:outlineLvl w:val="4"/>
    </w:pPr>
  </w:style>
  <w:style w:type="paragraph" w:styleId="TOC5">
    <w:uiPriority w:val="39"/>
    <w:name w:val="toc 5"/>
    <w:basedOn w:val="Normal"/>
    <w:next w:val="Normal"/>
    <w:unhideWhenUsed/>
    <w:rsid w:val="5B6933D9"/>
    <w:pPr>
      <w:spacing w:after="100"/>
      <w:ind w:left="880"/>
    </w:pPr>
  </w:style>
  <w:style w:type="paragraph" w:styleId="Header">
    <w:uiPriority w:val="99"/>
    <w:name w:val="header"/>
    <w:basedOn w:val="Normal"/>
    <w:unhideWhenUsed/>
    <w:rsid w:val="71416324"/>
    <w:pPr>
      <w:tabs>
        <w:tab w:val="center" w:leader="none" w:pos="4680"/>
        <w:tab w:val="right" w:leader="none" w:pos="9360"/>
      </w:tabs>
      <w:spacing w:after="0" w:line="240" w:lineRule="auto"/>
    </w:pPr>
  </w:style>
  <w:style w:type="paragraph" w:styleId="Footer">
    <w:uiPriority w:val="99"/>
    <w:name w:val="footer"/>
    <w:basedOn w:val="Normal"/>
    <w:unhideWhenUsed/>
    <w:rsid w:val="71416324"/>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9576">
      <w:bodyDiv w:val="1"/>
      <w:marLeft w:val="0"/>
      <w:marRight w:val="0"/>
      <w:marTop w:val="0"/>
      <w:marBottom w:val="0"/>
      <w:divBdr>
        <w:top w:val="none" w:sz="0" w:space="0" w:color="auto"/>
        <w:left w:val="none" w:sz="0" w:space="0" w:color="auto"/>
        <w:bottom w:val="none" w:sz="0" w:space="0" w:color="auto"/>
        <w:right w:val="none" w:sz="0" w:space="0" w:color="auto"/>
      </w:divBdr>
    </w:div>
    <w:div w:id="323243754">
      <w:bodyDiv w:val="1"/>
      <w:marLeft w:val="0"/>
      <w:marRight w:val="0"/>
      <w:marTop w:val="0"/>
      <w:marBottom w:val="0"/>
      <w:divBdr>
        <w:top w:val="none" w:sz="0" w:space="0" w:color="auto"/>
        <w:left w:val="none" w:sz="0" w:space="0" w:color="auto"/>
        <w:bottom w:val="none" w:sz="0" w:space="0" w:color="auto"/>
        <w:right w:val="none" w:sz="0" w:space="0" w:color="auto"/>
      </w:divBdr>
    </w:div>
    <w:div w:id="409617351">
      <w:bodyDiv w:val="1"/>
      <w:marLeft w:val="0"/>
      <w:marRight w:val="0"/>
      <w:marTop w:val="0"/>
      <w:marBottom w:val="0"/>
      <w:divBdr>
        <w:top w:val="none" w:sz="0" w:space="0" w:color="auto"/>
        <w:left w:val="none" w:sz="0" w:space="0" w:color="auto"/>
        <w:bottom w:val="none" w:sz="0" w:space="0" w:color="auto"/>
        <w:right w:val="none" w:sz="0" w:space="0" w:color="auto"/>
      </w:divBdr>
    </w:div>
    <w:div w:id="562133065">
      <w:bodyDiv w:val="1"/>
      <w:marLeft w:val="0"/>
      <w:marRight w:val="0"/>
      <w:marTop w:val="0"/>
      <w:marBottom w:val="0"/>
      <w:divBdr>
        <w:top w:val="none" w:sz="0" w:space="0" w:color="auto"/>
        <w:left w:val="none" w:sz="0" w:space="0" w:color="auto"/>
        <w:bottom w:val="none" w:sz="0" w:space="0" w:color="auto"/>
        <w:right w:val="none" w:sz="0" w:space="0" w:color="auto"/>
      </w:divBdr>
    </w:div>
    <w:div w:id="839202689">
      <w:bodyDiv w:val="1"/>
      <w:marLeft w:val="0"/>
      <w:marRight w:val="0"/>
      <w:marTop w:val="0"/>
      <w:marBottom w:val="0"/>
      <w:divBdr>
        <w:top w:val="none" w:sz="0" w:space="0" w:color="auto"/>
        <w:left w:val="none" w:sz="0" w:space="0" w:color="auto"/>
        <w:bottom w:val="none" w:sz="0" w:space="0" w:color="auto"/>
        <w:right w:val="none" w:sz="0" w:space="0" w:color="auto"/>
      </w:divBdr>
    </w:div>
    <w:div w:id="148570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1/relationships/commentsExtended" Target="commentsExtended.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omments" Target="comments.xml" Id="rId6" /><Relationship Type="http://schemas.openxmlformats.org/officeDocument/2006/relationships/fontTable" Target="fontTable.xml" Id="rId11" /><Relationship Type="http://schemas.openxmlformats.org/officeDocument/2006/relationships/webSettings" Target="webSettings.xml" Id="rId4" /><Relationship Type="http://schemas.microsoft.com/office/2018/08/relationships/commentsExtensible" Target="commentsExtensible.xml" Id="rId9" /><Relationship Type="http://schemas.microsoft.com/office/2020/10/relationships/intelligence" Target="intelligence2.xml" Id="rId14" /><Relationship Type="http://schemas.openxmlformats.org/officeDocument/2006/relationships/image" Target="/media/image3.png" Id="R5f31dc7209304ad2" /><Relationship Type="http://schemas.openxmlformats.org/officeDocument/2006/relationships/hyperlink" Target="https://www.python.org/downloads/release/python-31011/" TargetMode="External" Id="R8d01bfcfe4c8440d" /><Relationship Type="http://schemas.openxmlformats.org/officeDocument/2006/relationships/image" Target="/media/image4.png" Id="R55c9a738d1984d69" /><Relationship Type="http://schemas.openxmlformats.org/officeDocument/2006/relationships/hyperlink" Target="https://git-scm.com/downloads" TargetMode="External" Id="Rdf7c845fed624c8a" /><Relationship Type="http://schemas.openxmlformats.org/officeDocument/2006/relationships/image" Target="/media/image5.png" Id="Rd6238c650bcf4ddb" /><Relationship Type="http://schemas.openxmlformats.org/officeDocument/2006/relationships/image" Target="/media/image7.png" Id="Re4b560dc8ce24744" /><Relationship Type="http://schemas.openxmlformats.org/officeDocument/2006/relationships/image" Target="/media/imaged.png" Id="R72bc8c3f06f042b5" /><Relationship Type="http://schemas.openxmlformats.org/officeDocument/2006/relationships/hyperlink" Target="https://github.com/Very-Bad-Goose/Senior-Project" TargetMode="External" Id="R04beeeb7e3264f29" /><Relationship Type="http://schemas.openxmlformats.org/officeDocument/2006/relationships/image" Target="/media/imagee.png" Id="Rf301bf0f025b4d15" /><Relationship Type="http://schemas.openxmlformats.org/officeDocument/2006/relationships/image" Target="/media/imagef.png" Id="Rc26d1d6cae9e415d" /><Relationship Type="http://schemas.openxmlformats.org/officeDocument/2006/relationships/hyperlink" Target="https://support.microsoft.com/en-us/topic/information-about-the-attachment-manager-in-microsoft-windows-c48a4dcd-8de5-2af5-ee9b-cd795ae42738" TargetMode="External" Id="R06e37fe537e34e3b" /><Relationship Type="http://schemas.openxmlformats.org/officeDocument/2006/relationships/image" Target="/media/image10.png" Id="Rcdef49cb53ef4a24" /><Relationship Type="http://schemas.openxmlformats.org/officeDocument/2006/relationships/image" Target="/media/image11.png" Id="R520a83533d03405d" /><Relationship Type="http://schemas.openxmlformats.org/officeDocument/2006/relationships/image" Target="/media/image12.png" Id="R72dae49424b74060" /><Relationship Type="http://schemas.openxmlformats.org/officeDocument/2006/relationships/image" Target="/media/image13.png" Id="Re170a7c67e144595" /><Relationship Type="http://schemas.openxmlformats.org/officeDocument/2006/relationships/image" Target="/media/image14.png" Id="Re9f1a64be76146fa" /><Relationship Type="http://schemas.openxmlformats.org/officeDocument/2006/relationships/image" Target="/media/image15.png" Id="R04255f5ede9c49b3" /><Relationship Type="http://schemas.openxmlformats.org/officeDocument/2006/relationships/image" Target="/media/image16.png" Id="R437ac69bb90f4924" /><Relationship Type="http://schemas.openxmlformats.org/officeDocument/2006/relationships/image" Target="/media/image17.png" Id="R110974c7f24242ef" /><Relationship Type="http://schemas.openxmlformats.org/officeDocument/2006/relationships/header" Target="header.xml" Id="R63a21a4b86084203" /><Relationship Type="http://schemas.openxmlformats.org/officeDocument/2006/relationships/header" Target="header2.xml" Id="Rbd4c2bedf4ad475b" /><Relationship Type="http://schemas.openxmlformats.org/officeDocument/2006/relationships/footer" Target="footer.xml" Id="R3276359554a24501" /><Relationship Type="http://schemas.openxmlformats.org/officeDocument/2006/relationships/footer" Target="footer2.xml" Id="R57bf1deb1b5843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California State University, Sacramento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Buckley, Robert</dc:creator>
  <keywords/>
  <dc:description/>
  <lastModifiedBy>Naveira, Ryan James</lastModifiedBy>
  <revision>6</revision>
  <lastPrinted>2018-03-07T22:31:00.0000000Z</lastPrinted>
  <dcterms:created xsi:type="dcterms:W3CDTF">2024-11-24T22:57:00.0000000Z</dcterms:created>
  <dcterms:modified xsi:type="dcterms:W3CDTF">2024-11-30T21:07:00.2954315Z</dcterms:modified>
</coreProperties>
</file>